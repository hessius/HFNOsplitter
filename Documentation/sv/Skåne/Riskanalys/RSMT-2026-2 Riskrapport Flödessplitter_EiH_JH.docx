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22C9A" w14:textId="77777777" w:rsidR="00D321B6" w:rsidRDefault="00D321B6" w:rsidP="00F3615B"/>
    <w:p w14:paraId="41122C9B" w14:textId="77777777" w:rsidR="008D3DBF" w:rsidRDefault="008D3DBF" w:rsidP="003453B6"/>
    <w:p w14:paraId="41122C9C" w14:textId="77777777" w:rsidR="008D3DBF" w:rsidRDefault="008D3DBF" w:rsidP="003453B6"/>
    <w:p w14:paraId="41122C9D" w14:textId="77777777" w:rsidR="008D3DBF" w:rsidRDefault="008D3DBF" w:rsidP="003453B6"/>
    <w:p w14:paraId="41122C9E" w14:textId="77777777" w:rsidR="008D3DBF" w:rsidRDefault="008D3DBF" w:rsidP="003453B6"/>
    <w:p w14:paraId="41122C9F" w14:textId="77777777" w:rsidR="003453B6" w:rsidRDefault="003453B6" w:rsidP="008D3DBF">
      <w:pPr>
        <w:pStyle w:val="Frontpagetitle"/>
        <w:rPr>
          <w:smallCaps/>
        </w:rPr>
      </w:pPr>
    </w:p>
    <w:p w14:paraId="41122CA0" w14:textId="3F0EC0B1" w:rsidR="008D3DBF" w:rsidRDefault="008B36DE" w:rsidP="006B4A1D">
      <w:pPr>
        <w:pStyle w:val="Frontpagetitle"/>
      </w:pPr>
      <w:r>
        <w:rPr>
          <w:smallCaps/>
        </w:rPr>
        <w:t>Riskhanteringsrapport</w:t>
      </w:r>
    </w:p>
    <w:p w14:paraId="41122CA1" w14:textId="5C2AD98B" w:rsidR="003453B6" w:rsidRPr="00B83AE1" w:rsidRDefault="00B83AE1" w:rsidP="00B83AE1">
      <w:pPr>
        <w:jc w:val="center"/>
        <w:rPr>
          <w:sz w:val="28"/>
          <w:szCs w:val="28"/>
        </w:rPr>
      </w:pPr>
      <w:r w:rsidRPr="00B83AE1">
        <w:rPr>
          <w:sz w:val="28"/>
          <w:szCs w:val="28"/>
        </w:rPr>
        <w:t>Flödessplitter för högflödesgrimma</w:t>
      </w:r>
    </w:p>
    <w:p w14:paraId="41122CA2" w14:textId="77777777" w:rsidR="003453B6" w:rsidRDefault="003453B6" w:rsidP="003453B6"/>
    <w:p w14:paraId="41122CA3" w14:textId="77777777" w:rsidR="008D3DBF" w:rsidRDefault="008D3DBF" w:rsidP="003453B6"/>
    <w:p w14:paraId="41122CA4" w14:textId="77777777" w:rsidR="008D3DBF" w:rsidRDefault="008D3DBF" w:rsidP="003453B6"/>
    <w:p w14:paraId="41122CA5" w14:textId="77777777" w:rsidR="008D3DBF" w:rsidRDefault="008D3DBF" w:rsidP="003453B6"/>
    <w:p w14:paraId="41122CA6" w14:textId="77777777" w:rsidR="008D3DBF" w:rsidRDefault="008D3DBF" w:rsidP="003453B6"/>
    <w:p w14:paraId="41122CA7" w14:textId="77777777" w:rsidR="006B4A1D" w:rsidRDefault="006B4A1D" w:rsidP="003453B6"/>
    <w:p w14:paraId="41122CA8" w14:textId="77777777" w:rsidR="006B4A1D" w:rsidRDefault="006B4A1D" w:rsidP="003453B6"/>
    <w:p w14:paraId="41122CA9" w14:textId="77777777" w:rsidR="006B4A1D" w:rsidRDefault="006B4A1D" w:rsidP="003453B6"/>
    <w:p w14:paraId="41122CAA" w14:textId="77777777" w:rsidR="006B4A1D" w:rsidRDefault="006B4A1D" w:rsidP="003453B6"/>
    <w:p w14:paraId="41122CAB" w14:textId="77777777" w:rsidR="006B4A1D" w:rsidRDefault="006B4A1D" w:rsidP="003453B6"/>
    <w:p w14:paraId="41122CAC" w14:textId="77777777" w:rsidR="006B4A1D" w:rsidRDefault="006B4A1D" w:rsidP="003453B6"/>
    <w:p w14:paraId="41122CAD" w14:textId="77777777" w:rsidR="006B4A1D" w:rsidRDefault="006B4A1D" w:rsidP="003453B6"/>
    <w:p w14:paraId="517A84EE" w14:textId="77777777" w:rsidR="008E44D8" w:rsidRDefault="008E44D8" w:rsidP="003453B6"/>
    <w:p w14:paraId="644A89FB" w14:textId="77777777" w:rsidR="008E44D8" w:rsidRDefault="008E44D8" w:rsidP="003453B6"/>
    <w:p w14:paraId="7338D8F1" w14:textId="77777777" w:rsidR="003B6F1F" w:rsidRDefault="003B6F1F" w:rsidP="008D3DBF">
      <w:pPr>
        <w:pStyle w:val="Sidhuvudliten"/>
        <w:rPr>
          <w:sz w:val="19"/>
          <w:szCs w:val="15"/>
          <w:lang w:val="sv-SE"/>
        </w:rPr>
      </w:pPr>
    </w:p>
    <w:tbl>
      <w:tblPr>
        <w:tblpPr w:leftFromText="141" w:rightFromText="141" w:vertAnchor="text" w:horzAnchor="margin" w:tblpY="331"/>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812"/>
      </w:tblGrid>
      <w:tr w:rsidR="008E44D8" w:rsidRPr="005F38BC" w14:paraId="217B92E6" w14:textId="77777777" w:rsidTr="008E44D8">
        <w:trPr>
          <w:trHeight w:val="198"/>
        </w:trPr>
        <w:tc>
          <w:tcPr>
            <w:tcW w:w="3686" w:type="dxa"/>
            <w:tcBorders>
              <w:top w:val="nil"/>
              <w:left w:val="nil"/>
              <w:bottom w:val="nil"/>
              <w:right w:val="nil"/>
            </w:tcBorders>
            <w:vAlign w:val="center"/>
          </w:tcPr>
          <w:p w14:paraId="2AFF9961" w14:textId="7AB6D2CF" w:rsidR="008E44D8" w:rsidRPr="00C85EBF" w:rsidRDefault="008E44D8" w:rsidP="008E44D8">
            <w:pPr>
              <w:ind w:left="-108"/>
              <w:rPr>
                <w:sz w:val="18"/>
                <w:szCs w:val="18"/>
              </w:rPr>
            </w:pPr>
            <w:r w:rsidRPr="00C85EBF">
              <w:rPr>
                <w:sz w:val="18"/>
                <w:szCs w:val="18"/>
              </w:rPr>
              <w:t>Projektet omfattar följande inventarier:</w:t>
            </w:r>
          </w:p>
        </w:tc>
        <w:tc>
          <w:tcPr>
            <w:tcW w:w="5812" w:type="dxa"/>
            <w:tcBorders>
              <w:top w:val="nil"/>
              <w:left w:val="nil"/>
              <w:bottom w:val="nil"/>
              <w:right w:val="nil"/>
            </w:tcBorders>
            <w:vAlign w:val="center"/>
          </w:tcPr>
          <w:p w14:paraId="2AABF24F" w14:textId="77777777" w:rsidR="008E44D8" w:rsidRPr="00C85EBF" w:rsidRDefault="008E44D8" w:rsidP="003B6F1F">
            <w:pPr>
              <w:pStyle w:val="Beskrivning"/>
              <w:rPr>
                <w:sz w:val="18"/>
                <w:szCs w:val="18"/>
              </w:rPr>
            </w:pPr>
          </w:p>
        </w:tc>
      </w:tr>
      <w:tr w:rsidR="003B6F1F" w:rsidRPr="005F38BC" w14:paraId="1493D1AF" w14:textId="77777777" w:rsidTr="003B6F1F">
        <w:trPr>
          <w:trHeight w:val="198"/>
        </w:trPr>
        <w:tc>
          <w:tcPr>
            <w:tcW w:w="3686" w:type="dxa"/>
            <w:tcBorders>
              <w:top w:val="single" w:sz="4" w:space="0" w:color="auto"/>
              <w:left w:val="single" w:sz="4" w:space="0" w:color="auto"/>
              <w:bottom w:val="nil"/>
              <w:right w:val="single" w:sz="4" w:space="0" w:color="auto"/>
            </w:tcBorders>
            <w:vAlign w:val="center"/>
          </w:tcPr>
          <w:p w14:paraId="5AA3E241" w14:textId="77777777" w:rsidR="003B6F1F" w:rsidRPr="007D12AB" w:rsidRDefault="003B6F1F" w:rsidP="003B6F1F">
            <w:pPr>
              <w:pStyle w:val="Beskrivning"/>
              <w:rPr>
                <w:sz w:val="16"/>
                <w:szCs w:val="16"/>
              </w:rPr>
            </w:pPr>
            <w:r>
              <w:rPr>
                <w:sz w:val="16"/>
                <w:szCs w:val="16"/>
              </w:rPr>
              <w:t>Benämning:</w:t>
            </w:r>
          </w:p>
        </w:tc>
        <w:tc>
          <w:tcPr>
            <w:tcW w:w="5812" w:type="dxa"/>
            <w:tcBorders>
              <w:top w:val="single" w:sz="4" w:space="0" w:color="auto"/>
              <w:left w:val="single" w:sz="4" w:space="0" w:color="auto"/>
              <w:bottom w:val="nil"/>
              <w:right w:val="single" w:sz="4" w:space="0" w:color="auto"/>
            </w:tcBorders>
            <w:vAlign w:val="center"/>
          </w:tcPr>
          <w:p w14:paraId="5C2BBA38" w14:textId="77777777" w:rsidR="003B6F1F" w:rsidRPr="007D12AB" w:rsidRDefault="003B6F1F" w:rsidP="003B6F1F">
            <w:pPr>
              <w:pStyle w:val="Beskrivning"/>
              <w:rPr>
                <w:sz w:val="16"/>
                <w:szCs w:val="16"/>
              </w:rPr>
            </w:pPr>
            <w:r>
              <w:rPr>
                <w:sz w:val="16"/>
                <w:szCs w:val="16"/>
              </w:rPr>
              <w:t>Nummer/kod:</w:t>
            </w:r>
          </w:p>
        </w:tc>
      </w:tr>
      <w:tr w:rsidR="003B6F1F" w:rsidRPr="005F38BC" w14:paraId="44684893" w14:textId="77777777" w:rsidTr="003B6F1F">
        <w:trPr>
          <w:trHeight w:val="449"/>
        </w:trPr>
        <w:tc>
          <w:tcPr>
            <w:tcW w:w="3686" w:type="dxa"/>
            <w:tcBorders>
              <w:top w:val="nil"/>
              <w:left w:val="single" w:sz="4" w:space="0" w:color="auto"/>
              <w:bottom w:val="single" w:sz="4" w:space="0" w:color="auto"/>
              <w:right w:val="single" w:sz="4" w:space="0" w:color="auto"/>
            </w:tcBorders>
            <w:vAlign w:val="center"/>
          </w:tcPr>
          <w:p w14:paraId="05DFEA2A" w14:textId="77777777" w:rsidR="003B6F1F" w:rsidRDefault="003B6F1F" w:rsidP="003B6F1F"/>
        </w:tc>
        <w:tc>
          <w:tcPr>
            <w:tcW w:w="5812" w:type="dxa"/>
            <w:tcBorders>
              <w:top w:val="nil"/>
              <w:left w:val="single" w:sz="4" w:space="0" w:color="auto"/>
              <w:bottom w:val="single" w:sz="4" w:space="0" w:color="auto"/>
              <w:right w:val="single" w:sz="4" w:space="0" w:color="auto"/>
            </w:tcBorders>
            <w:vAlign w:val="center"/>
          </w:tcPr>
          <w:p w14:paraId="7A26FA96" w14:textId="2B8CEB64" w:rsidR="003B6F1F" w:rsidRPr="005F38BC" w:rsidRDefault="00AB2A18" w:rsidP="003B6F1F">
            <w:r w:rsidRPr="00F26DC9">
              <w:t>202001962</w:t>
            </w:r>
            <w:r>
              <w:t xml:space="preserve">, </w:t>
            </w:r>
            <w:r w:rsidRPr="00F26DC9">
              <w:t>202001973</w:t>
            </w:r>
            <w:r>
              <w:t xml:space="preserve"> och </w:t>
            </w:r>
            <w:r w:rsidRPr="00F26DC9">
              <w:t>202001976</w:t>
            </w:r>
          </w:p>
        </w:tc>
      </w:tr>
    </w:tbl>
    <w:p w14:paraId="70C33024" w14:textId="4BA5C126" w:rsidR="008272EB" w:rsidRDefault="008272EB" w:rsidP="008E44D8"/>
    <w:p w14:paraId="30EF9936" w14:textId="77777777" w:rsidR="008272EB" w:rsidRDefault="008272EB">
      <w:r>
        <w:br w:type="page"/>
      </w:r>
    </w:p>
    <w:p w14:paraId="7FCB2178" w14:textId="77777777" w:rsidR="008272EB" w:rsidRDefault="008272EB" w:rsidP="008272EB">
      <w:pPr>
        <w:pStyle w:val="TitleAbstractContents"/>
      </w:pPr>
    </w:p>
    <w:p w14:paraId="2ED00682" w14:textId="77777777" w:rsidR="008272EB" w:rsidRDefault="008272EB" w:rsidP="008272EB">
      <w:pPr>
        <w:pStyle w:val="TitleAbstractContents"/>
      </w:pPr>
    </w:p>
    <w:p w14:paraId="7D968443" w14:textId="77777777" w:rsidR="008272EB" w:rsidRDefault="008272EB" w:rsidP="008272EB">
      <w:pPr>
        <w:pStyle w:val="TitleAbstractContents"/>
      </w:pPr>
    </w:p>
    <w:p w14:paraId="125CF2C8" w14:textId="77777777" w:rsidR="008272EB" w:rsidRDefault="008272EB" w:rsidP="008272EB">
      <w:pPr>
        <w:pStyle w:val="TitleAbstractContents"/>
      </w:pPr>
    </w:p>
    <w:p w14:paraId="12DAA0A0" w14:textId="77777777" w:rsidR="008272EB" w:rsidRDefault="008272EB" w:rsidP="008272EB">
      <w:pPr>
        <w:pStyle w:val="TitleAbstractContents"/>
      </w:pPr>
    </w:p>
    <w:p w14:paraId="0A8CF244" w14:textId="77777777" w:rsidR="008272EB" w:rsidRDefault="008272EB" w:rsidP="008272EB">
      <w:pPr>
        <w:pStyle w:val="TitleAbstractContents"/>
      </w:pPr>
      <w:r>
        <w:t>Innehållsförteckning</w:t>
      </w:r>
    </w:p>
    <w:p w14:paraId="597E2D4E" w14:textId="55BBFD1F" w:rsidR="00E478E8" w:rsidRDefault="008272EB">
      <w:pPr>
        <w:pStyle w:val="Innehll1"/>
        <w:rPr>
          <w:rFonts w:asciiTheme="minorHAnsi" w:eastAsiaTheme="minorEastAsia" w:hAnsiTheme="minorHAnsi" w:cstheme="minorBidi"/>
          <w:b w:val="0"/>
          <w:caps w:val="0"/>
          <w:color w:val="auto"/>
          <w:sz w:val="22"/>
          <w:szCs w:val="22"/>
        </w:rPr>
      </w:pPr>
      <w:r>
        <w:fldChar w:fldCharType="begin"/>
      </w:r>
      <w:r>
        <w:instrText xml:space="preserve"> TOC \o "1-3" \h \z \u </w:instrText>
      </w:r>
      <w:r>
        <w:fldChar w:fldCharType="separate"/>
      </w:r>
      <w:hyperlink w:anchor="_Toc36728797" w:history="1">
        <w:r w:rsidR="00E478E8" w:rsidRPr="00D92D61">
          <w:rPr>
            <w:rStyle w:val="Hyperlnk"/>
            <w14:scene3d>
              <w14:camera w14:prst="orthographicFront"/>
              <w14:lightRig w14:rig="threePt" w14:dir="t">
                <w14:rot w14:lat="0" w14:lon="0" w14:rev="0"/>
              </w14:lightRig>
            </w14:scene3d>
          </w:rPr>
          <w:t>1.</w:t>
        </w:r>
        <w:r w:rsidR="00E478E8" w:rsidRPr="00D92D61">
          <w:rPr>
            <w:rStyle w:val="Hyperlnk"/>
          </w:rPr>
          <w:t xml:space="preserve"> Introduktion</w:t>
        </w:r>
        <w:r w:rsidR="00E478E8">
          <w:rPr>
            <w:webHidden/>
          </w:rPr>
          <w:tab/>
        </w:r>
        <w:r w:rsidR="00E478E8">
          <w:rPr>
            <w:webHidden/>
          </w:rPr>
          <w:fldChar w:fldCharType="begin"/>
        </w:r>
        <w:r w:rsidR="00E478E8">
          <w:rPr>
            <w:webHidden/>
          </w:rPr>
          <w:instrText xml:space="preserve"> PAGEREF _Toc36728797 \h </w:instrText>
        </w:r>
        <w:r w:rsidR="00E478E8">
          <w:rPr>
            <w:webHidden/>
          </w:rPr>
        </w:r>
        <w:r w:rsidR="00E478E8">
          <w:rPr>
            <w:webHidden/>
          </w:rPr>
          <w:fldChar w:fldCharType="separate"/>
        </w:r>
        <w:r w:rsidR="00B83AE1">
          <w:rPr>
            <w:webHidden/>
          </w:rPr>
          <w:t>3</w:t>
        </w:r>
        <w:r w:rsidR="00E478E8">
          <w:rPr>
            <w:webHidden/>
          </w:rPr>
          <w:fldChar w:fldCharType="end"/>
        </w:r>
      </w:hyperlink>
    </w:p>
    <w:p w14:paraId="589CFF6C" w14:textId="2363C6C5" w:rsidR="00E478E8" w:rsidRDefault="00424AF6">
      <w:pPr>
        <w:pStyle w:val="Innehll1"/>
        <w:rPr>
          <w:rFonts w:asciiTheme="minorHAnsi" w:eastAsiaTheme="minorEastAsia" w:hAnsiTheme="minorHAnsi" w:cstheme="minorBidi"/>
          <w:b w:val="0"/>
          <w:caps w:val="0"/>
          <w:color w:val="auto"/>
          <w:sz w:val="22"/>
          <w:szCs w:val="22"/>
        </w:rPr>
      </w:pPr>
      <w:hyperlink w:anchor="_Toc36728798" w:history="1">
        <w:r w:rsidR="00E478E8" w:rsidRPr="00D92D61">
          <w:rPr>
            <w:rStyle w:val="Hyperlnk"/>
            <w14:scene3d>
              <w14:camera w14:prst="orthographicFront"/>
              <w14:lightRig w14:rig="threePt" w14:dir="t">
                <w14:rot w14:lat="0" w14:lon="0" w14:rev="0"/>
              </w14:lightRig>
            </w14:scene3d>
          </w:rPr>
          <w:t>2.</w:t>
        </w:r>
        <w:r w:rsidR="00E478E8" w:rsidRPr="00D92D61">
          <w:rPr>
            <w:rStyle w:val="Hyperlnk"/>
          </w:rPr>
          <w:t xml:space="preserve"> Produktbeskrivning</w:t>
        </w:r>
        <w:r w:rsidR="00E478E8">
          <w:rPr>
            <w:webHidden/>
          </w:rPr>
          <w:tab/>
        </w:r>
        <w:r w:rsidR="00E478E8">
          <w:rPr>
            <w:webHidden/>
          </w:rPr>
          <w:fldChar w:fldCharType="begin"/>
        </w:r>
        <w:r w:rsidR="00E478E8">
          <w:rPr>
            <w:webHidden/>
          </w:rPr>
          <w:instrText xml:space="preserve"> PAGEREF _Toc36728798 \h </w:instrText>
        </w:r>
        <w:r w:rsidR="00E478E8">
          <w:rPr>
            <w:webHidden/>
          </w:rPr>
        </w:r>
        <w:r w:rsidR="00E478E8">
          <w:rPr>
            <w:webHidden/>
          </w:rPr>
          <w:fldChar w:fldCharType="separate"/>
        </w:r>
        <w:r w:rsidR="00B83AE1">
          <w:rPr>
            <w:webHidden/>
          </w:rPr>
          <w:t>3</w:t>
        </w:r>
        <w:r w:rsidR="00E478E8">
          <w:rPr>
            <w:webHidden/>
          </w:rPr>
          <w:fldChar w:fldCharType="end"/>
        </w:r>
      </w:hyperlink>
    </w:p>
    <w:p w14:paraId="19FFB644" w14:textId="6B9EB44F" w:rsidR="00E478E8" w:rsidRDefault="00424AF6">
      <w:pPr>
        <w:pStyle w:val="Innehll1"/>
        <w:rPr>
          <w:rFonts w:asciiTheme="minorHAnsi" w:eastAsiaTheme="minorEastAsia" w:hAnsiTheme="minorHAnsi" w:cstheme="minorBidi"/>
          <w:b w:val="0"/>
          <w:caps w:val="0"/>
          <w:color w:val="auto"/>
          <w:sz w:val="22"/>
          <w:szCs w:val="22"/>
        </w:rPr>
      </w:pPr>
      <w:hyperlink w:anchor="_Toc36728799" w:history="1">
        <w:r w:rsidR="00E478E8" w:rsidRPr="00D92D61">
          <w:rPr>
            <w:rStyle w:val="Hyperlnk"/>
            <w14:scene3d>
              <w14:camera w14:prst="orthographicFront"/>
              <w14:lightRig w14:rig="threePt" w14:dir="t">
                <w14:rot w14:lat="0" w14:lon="0" w14:rev="0"/>
              </w14:lightRig>
            </w14:scene3d>
          </w:rPr>
          <w:t>3.</w:t>
        </w:r>
        <w:r w:rsidR="00E478E8" w:rsidRPr="00D92D61">
          <w:rPr>
            <w:rStyle w:val="Hyperlnk"/>
          </w:rPr>
          <w:t xml:space="preserve"> Riskhanteringsprocessen</w:t>
        </w:r>
        <w:r w:rsidR="00E478E8">
          <w:rPr>
            <w:webHidden/>
          </w:rPr>
          <w:tab/>
        </w:r>
        <w:r w:rsidR="00E478E8">
          <w:rPr>
            <w:webHidden/>
          </w:rPr>
          <w:fldChar w:fldCharType="begin"/>
        </w:r>
        <w:r w:rsidR="00E478E8">
          <w:rPr>
            <w:webHidden/>
          </w:rPr>
          <w:instrText xml:space="preserve"> PAGEREF _Toc36728799 \h </w:instrText>
        </w:r>
        <w:r w:rsidR="00E478E8">
          <w:rPr>
            <w:webHidden/>
          </w:rPr>
        </w:r>
        <w:r w:rsidR="00E478E8">
          <w:rPr>
            <w:webHidden/>
          </w:rPr>
          <w:fldChar w:fldCharType="separate"/>
        </w:r>
        <w:r w:rsidR="00B83AE1">
          <w:rPr>
            <w:webHidden/>
          </w:rPr>
          <w:t>3</w:t>
        </w:r>
        <w:r w:rsidR="00E478E8">
          <w:rPr>
            <w:webHidden/>
          </w:rPr>
          <w:fldChar w:fldCharType="end"/>
        </w:r>
      </w:hyperlink>
    </w:p>
    <w:p w14:paraId="020014FD" w14:textId="19D75D53" w:rsidR="00E478E8" w:rsidRDefault="00424AF6">
      <w:pPr>
        <w:pStyle w:val="Innehll2"/>
        <w:rPr>
          <w:rFonts w:asciiTheme="minorHAnsi" w:eastAsiaTheme="minorEastAsia" w:hAnsiTheme="minorHAnsi" w:cstheme="minorBidi"/>
          <w:smallCaps w:val="0"/>
          <w:color w:val="auto"/>
          <w:sz w:val="22"/>
          <w:szCs w:val="22"/>
        </w:rPr>
      </w:pPr>
      <w:hyperlink w:anchor="_Toc36728800" w:history="1">
        <w:r w:rsidR="00E478E8" w:rsidRPr="00D92D61">
          <w:rPr>
            <w:rStyle w:val="Hyperlnk"/>
            <w14:scene3d>
              <w14:camera w14:prst="orthographicFront"/>
              <w14:lightRig w14:rig="threePt" w14:dir="t">
                <w14:rot w14:lat="0" w14:lon="0" w14:rev="0"/>
              </w14:lightRig>
            </w14:scene3d>
          </w:rPr>
          <w:t>3.1.</w:t>
        </w:r>
        <w:r w:rsidR="00E478E8" w:rsidRPr="00D92D61">
          <w:rPr>
            <w:rStyle w:val="Hyperlnk"/>
          </w:rPr>
          <w:t xml:space="preserve"> Riskhanteringsteam</w:t>
        </w:r>
        <w:r w:rsidR="00E478E8">
          <w:rPr>
            <w:webHidden/>
          </w:rPr>
          <w:tab/>
        </w:r>
        <w:r w:rsidR="00E478E8">
          <w:rPr>
            <w:webHidden/>
          </w:rPr>
          <w:fldChar w:fldCharType="begin"/>
        </w:r>
        <w:r w:rsidR="00E478E8">
          <w:rPr>
            <w:webHidden/>
          </w:rPr>
          <w:instrText xml:space="preserve"> PAGEREF _Toc36728800 \h </w:instrText>
        </w:r>
        <w:r w:rsidR="00E478E8">
          <w:rPr>
            <w:webHidden/>
          </w:rPr>
        </w:r>
        <w:r w:rsidR="00E478E8">
          <w:rPr>
            <w:webHidden/>
          </w:rPr>
          <w:fldChar w:fldCharType="separate"/>
        </w:r>
        <w:r w:rsidR="00B83AE1">
          <w:rPr>
            <w:webHidden/>
          </w:rPr>
          <w:t>3</w:t>
        </w:r>
        <w:r w:rsidR="00E478E8">
          <w:rPr>
            <w:webHidden/>
          </w:rPr>
          <w:fldChar w:fldCharType="end"/>
        </w:r>
      </w:hyperlink>
    </w:p>
    <w:p w14:paraId="5831EFEC" w14:textId="5DC630CD" w:rsidR="00E478E8" w:rsidRDefault="00424AF6">
      <w:pPr>
        <w:pStyle w:val="Innehll2"/>
        <w:rPr>
          <w:rFonts w:asciiTheme="minorHAnsi" w:eastAsiaTheme="minorEastAsia" w:hAnsiTheme="minorHAnsi" w:cstheme="minorBidi"/>
          <w:smallCaps w:val="0"/>
          <w:color w:val="auto"/>
          <w:sz w:val="22"/>
          <w:szCs w:val="22"/>
        </w:rPr>
      </w:pPr>
      <w:hyperlink w:anchor="_Toc36728801" w:history="1">
        <w:r w:rsidR="00E478E8" w:rsidRPr="00D92D61">
          <w:rPr>
            <w:rStyle w:val="Hyperlnk"/>
            <w14:scene3d>
              <w14:camera w14:prst="orthographicFront"/>
              <w14:lightRig w14:rig="threePt" w14:dir="t">
                <w14:rot w14:lat="0" w14:lon="0" w14:rev="0"/>
              </w14:lightRig>
            </w14:scene3d>
          </w:rPr>
          <w:t>3.2.</w:t>
        </w:r>
        <w:r w:rsidR="00E478E8" w:rsidRPr="00D92D61">
          <w:rPr>
            <w:rStyle w:val="Hyperlnk"/>
          </w:rPr>
          <w:t xml:space="preserve"> Riskhanteringsplan</w:t>
        </w:r>
        <w:r w:rsidR="00E478E8">
          <w:rPr>
            <w:webHidden/>
          </w:rPr>
          <w:tab/>
        </w:r>
        <w:r w:rsidR="00E478E8">
          <w:rPr>
            <w:webHidden/>
          </w:rPr>
          <w:fldChar w:fldCharType="begin"/>
        </w:r>
        <w:r w:rsidR="00E478E8">
          <w:rPr>
            <w:webHidden/>
          </w:rPr>
          <w:instrText xml:space="preserve"> PAGEREF _Toc36728801 \h </w:instrText>
        </w:r>
        <w:r w:rsidR="00E478E8">
          <w:rPr>
            <w:webHidden/>
          </w:rPr>
        </w:r>
        <w:r w:rsidR="00E478E8">
          <w:rPr>
            <w:webHidden/>
          </w:rPr>
          <w:fldChar w:fldCharType="separate"/>
        </w:r>
        <w:r w:rsidR="00B83AE1">
          <w:rPr>
            <w:webHidden/>
          </w:rPr>
          <w:t>3</w:t>
        </w:r>
        <w:r w:rsidR="00E478E8">
          <w:rPr>
            <w:webHidden/>
          </w:rPr>
          <w:fldChar w:fldCharType="end"/>
        </w:r>
      </w:hyperlink>
    </w:p>
    <w:p w14:paraId="0ECE0B8E" w14:textId="371FA0A5" w:rsidR="00E478E8" w:rsidRDefault="00424AF6">
      <w:pPr>
        <w:pStyle w:val="Innehll3"/>
        <w:rPr>
          <w:rFonts w:asciiTheme="minorHAnsi" w:eastAsiaTheme="minorEastAsia" w:hAnsiTheme="minorHAnsi" w:cstheme="minorBidi"/>
          <w:i w:val="0"/>
          <w:color w:val="auto"/>
          <w:sz w:val="22"/>
          <w:szCs w:val="22"/>
        </w:rPr>
      </w:pPr>
      <w:hyperlink w:anchor="_Toc36728802" w:history="1">
        <w:r w:rsidR="00E478E8" w:rsidRPr="00D92D61">
          <w:rPr>
            <w:rStyle w:val="Hyperlnk"/>
            <w14:scene3d>
              <w14:camera w14:prst="orthographicFront"/>
              <w14:lightRig w14:rig="threePt" w14:dir="t">
                <w14:rot w14:lat="0" w14:lon="0" w14:rev="0"/>
              </w14:lightRig>
            </w14:scene3d>
          </w:rPr>
          <w:t>3.2.1.</w:t>
        </w:r>
        <w:r w:rsidR="00E478E8" w:rsidRPr="00D92D61">
          <w:rPr>
            <w:rStyle w:val="Hyperlnk"/>
          </w:rPr>
          <w:t xml:space="preserve"> Användningsfall</w:t>
        </w:r>
        <w:r w:rsidR="00E478E8">
          <w:rPr>
            <w:webHidden/>
          </w:rPr>
          <w:tab/>
        </w:r>
        <w:r w:rsidR="00E478E8">
          <w:rPr>
            <w:webHidden/>
          </w:rPr>
          <w:fldChar w:fldCharType="begin"/>
        </w:r>
        <w:r w:rsidR="00E478E8">
          <w:rPr>
            <w:webHidden/>
          </w:rPr>
          <w:instrText xml:space="preserve"> PAGEREF _Toc36728802 \h </w:instrText>
        </w:r>
        <w:r w:rsidR="00E478E8">
          <w:rPr>
            <w:webHidden/>
          </w:rPr>
        </w:r>
        <w:r w:rsidR="00E478E8">
          <w:rPr>
            <w:webHidden/>
          </w:rPr>
          <w:fldChar w:fldCharType="separate"/>
        </w:r>
        <w:r w:rsidR="00B83AE1">
          <w:rPr>
            <w:webHidden/>
          </w:rPr>
          <w:t>3</w:t>
        </w:r>
        <w:r w:rsidR="00E478E8">
          <w:rPr>
            <w:webHidden/>
          </w:rPr>
          <w:fldChar w:fldCharType="end"/>
        </w:r>
      </w:hyperlink>
    </w:p>
    <w:p w14:paraId="119DF066" w14:textId="0ACBE606" w:rsidR="00E478E8" w:rsidRDefault="00424AF6">
      <w:pPr>
        <w:pStyle w:val="Innehll3"/>
        <w:rPr>
          <w:rFonts w:asciiTheme="minorHAnsi" w:eastAsiaTheme="minorEastAsia" w:hAnsiTheme="minorHAnsi" w:cstheme="minorBidi"/>
          <w:i w:val="0"/>
          <w:color w:val="auto"/>
          <w:sz w:val="22"/>
          <w:szCs w:val="22"/>
        </w:rPr>
      </w:pPr>
      <w:hyperlink w:anchor="_Toc36728803" w:history="1">
        <w:r w:rsidR="00E478E8" w:rsidRPr="00D92D61">
          <w:rPr>
            <w:rStyle w:val="Hyperlnk"/>
            <w14:scene3d>
              <w14:camera w14:prst="orthographicFront"/>
              <w14:lightRig w14:rig="threePt" w14:dir="t">
                <w14:rot w14:lat="0" w14:lon="0" w14:rev="0"/>
              </w14:lightRig>
            </w14:scene3d>
          </w:rPr>
          <w:t>3.2.2.</w:t>
        </w:r>
        <w:r w:rsidR="00E478E8" w:rsidRPr="00D92D61">
          <w:rPr>
            <w:rStyle w:val="Hyperlnk"/>
          </w:rPr>
          <w:t xml:space="preserve"> Skala för utvärdering av allvarlighet och sannolikhet</w:t>
        </w:r>
        <w:r w:rsidR="00E478E8">
          <w:rPr>
            <w:webHidden/>
          </w:rPr>
          <w:tab/>
        </w:r>
        <w:r w:rsidR="00E478E8">
          <w:rPr>
            <w:webHidden/>
          </w:rPr>
          <w:fldChar w:fldCharType="begin"/>
        </w:r>
        <w:r w:rsidR="00E478E8">
          <w:rPr>
            <w:webHidden/>
          </w:rPr>
          <w:instrText xml:space="preserve"> PAGEREF _Toc36728803 \h </w:instrText>
        </w:r>
        <w:r w:rsidR="00E478E8">
          <w:rPr>
            <w:webHidden/>
          </w:rPr>
        </w:r>
        <w:r w:rsidR="00E478E8">
          <w:rPr>
            <w:webHidden/>
          </w:rPr>
          <w:fldChar w:fldCharType="separate"/>
        </w:r>
        <w:r w:rsidR="00B83AE1">
          <w:rPr>
            <w:webHidden/>
          </w:rPr>
          <w:t>3</w:t>
        </w:r>
        <w:r w:rsidR="00E478E8">
          <w:rPr>
            <w:webHidden/>
          </w:rPr>
          <w:fldChar w:fldCharType="end"/>
        </w:r>
      </w:hyperlink>
    </w:p>
    <w:p w14:paraId="731C3A2A" w14:textId="11B4DE11" w:rsidR="00E478E8" w:rsidRDefault="00424AF6">
      <w:pPr>
        <w:pStyle w:val="Innehll3"/>
        <w:rPr>
          <w:rFonts w:asciiTheme="minorHAnsi" w:eastAsiaTheme="minorEastAsia" w:hAnsiTheme="minorHAnsi" w:cstheme="minorBidi"/>
          <w:i w:val="0"/>
          <w:color w:val="auto"/>
          <w:sz w:val="22"/>
          <w:szCs w:val="22"/>
        </w:rPr>
      </w:pPr>
      <w:hyperlink w:anchor="_Toc36728804" w:history="1">
        <w:r w:rsidR="00E478E8" w:rsidRPr="00D92D61">
          <w:rPr>
            <w:rStyle w:val="Hyperlnk"/>
            <w14:scene3d>
              <w14:camera w14:prst="orthographicFront"/>
              <w14:lightRig w14:rig="threePt" w14:dir="t">
                <w14:rot w14:lat="0" w14:lon="0" w14:rev="0"/>
              </w14:lightRig>
            </w14:scene3d>
          </w:rPr>
          <w:t>3.2.3.</w:t>
        </w:r>
        <w:r w:rsidR="00E478E8" w:rsidRPr="00D92D61">
          <w:rPr>
            <w:rStyle w:val="Hyperlnk"/>
          </w:rPr>
          <w:t xml:space="preserve"> Kriterier för att acceptera en risk</w:t>
        </w:r>
        <w:r w:rsidR="00E478E8">
          <w:rPr>
            <w:webHidden/>
          </w:rPr>
          <w:tab/>
        </w:r>
        <w:r w:rsidR="00E478E8">
          <w:rPr>
            <w:webHidden/>
          </w:rPr>
          <w:fldChar w:fldCharType="begin"/>
        </w:r>
        <w:r w:rsidR="00E478E8">
          <w:rPr>
            <w:webHidden/>
          </w:rPr>
          <w:instrText xml:space="preserve"> PAGEREF _Toc36728804 \h </w:instrText>
        </w:r>
        <w:r w:rsidR="00E478E8">
          <w:rPr>
            <w:webHidden/>
          </w:rPr>
        </w:r>
        <w:r w:rsidR="00E478E8">
          <w:rPr>
            <w:webHidden/>
          </w:rPr>
          <w:fldChar w:fldCharType="separate"/>
        </w:r>
        <w:r w:rsidR="00B83AE1">
          <w:rPr>
            <w:webHidden/>
          </w:rPr>
          <w:t>3</w:t>
        </w:r>
        <w:r w:rsidR="00E478E8">
          <w:rPr>
            <w:webHidden/>
          </w:rPr>
          <w:fldChar w:fldCharType="end"/>
        </w:r>
      </w:hyperlink>
    </w:p>
    <w:p w14:paraId="1CF0578B" w14:textId="45C97421" w:rsidR="00E478E8" w:rsidRDefault="00424AF6">
      <w:pPr>
        <w:pStyle w:val="Innehll3"/>
        <w:rPr>
          <w:rFonts w:asciiTheme="minorHAnsi" w:eastAsiaTheme="minorEastAsia" w:hAnsiTheme="minorHAnsi" w:cstheme="minorBidi"/>
          <w:i w:val="0"/>
          <w:color w:val="auto"/>
          <w:sz w:val="22"/>
          <w:szCs w:val="22"/>
        </w:rPr>
      </w:pPr>
      <w:hyperlink w:anchor="_Toc36728805" w:history="1">
        <w:r w:rsidR="00E478E8" w:rsidRPr="00D92D61">
          <w:rPr>
            <w:rStyle w:val="Hyperlnk"/>
            <w14:scene3d>
              <w14:camera w14:prst="orthographicFront"/>
              <w14:lightRig w14:rig="threePt" w14:dir="t">
                <w14:rot w14:lat="0" w14:lon="0" w14:rev="0"/>
              </w14:lightRig>
            </w14:scene3d>
          </w:rPr>
          <w:t>3.2.4.</w:t>
        </w:r>
        <w:r w:rsidR="00E478E8" w:rsidRPr="00D92D61">
          <w:rPr>
            <w:rStyle w:val="Hyperlnk"/>
          </w:rPr>
          <w:t xml:space="preserve"> Dokumentation</w:t>
        </w:r>
        <w:r w:rsidR="00E478E8">
          <w:rPr>
            <w:webHidden/>
          </w:rPr>
          <w:tab/>
        </w:r>
        <w:r w:rsidR="00E478E8">
          <w:rPr>
            <w:webHidden/>
          </w:rPr>
          <w:fldChar w:fldCharType="begin"/>
        </w:r>
        <w:r w:rsidR="00E478E8">
          <w:rPr>
            <w:webHidden/>
          </w:rPr>
          <w:instrText xml:space="preserve"> PAGEREF _Toc36728805 \h </w:instrText>
        </w:r>
        <w:r w:rsidR="00E478E8">
          <w:rPr>
            <w:webHidden/>
          </w:rPr>
        </w:r>
        <w:r w:rsidR="00E478E8">
          <w:rPr>
            <w:webHidden/>
          </w:rPr>
          <w:fldChar w:fldCharType="separate"/>
        </w:r>
        <w:r w:rsidR="00B83AE1">
          <w:rPr>
            <w:webHidden/>
          </w:rPr>
          <w:t>3</w:t>
        </w:r>
        <w:r w:rsidR="00E478E8">
          <w:rPr>
            <w:webHidden/>
          </w:rPr>
          <w:fldChar w:fldCharType="end"/>
        </w:r>
      </w:hyperlink>
    </w:p>
    <w:p w14:paraId="4B5B33C1" w14:textId="28B7911E" w:rsidR="00E478E8" w:rsidRDefault="00424AF6">
      <w:pPr>
        <w:pStyle w:val="Innehll2"/>
        <w:rPr>
          <w:rFonts w:asciiTheme="minorHAnsi" w:eastAsiaTheme="minorEastAsia" w:hAnsiTheme="minorHAnsi" w:cstheme="minorBidi"/>
          <w:smallCaps w:val="0"/>
          <w:color w:val="auto"/>
          <w:sz w:val="22"/>
          <w:szCs w:val="22"/>
        </w:rPr>
      </w:pPr>
      <w:hyperlink w:anchor="_Toc36728806" w:history="1">
        <w:r w:rsidR="00E478E8" w:rsidRPr="00D92D61">
          <w:rPr>
            <w:rStyle w:val="Hyperlnk"/>
            <w14:scene3d>
              <w14:camera w14:prst="orthographicFront"/>
              <w14:lightRig w14:rig="threePt" w14:dir="t">
                <w14:rot w14:lat="0" w14:lon="0" w14:rev="0"/>
              </w14:lightRig>
            </w14:scene3d>
          </w:rPr>
          <w:t>3.3.</w:t>
        </w:r>
        <w:r w:rsidR="00E478E8" w:rsidRPr="00D92D61">
          <w:rPr>
            <w:rStyle w:val="Hyperlnk"/>
          </w:rPr>
          <w:t xml:space="preserve"> Utvärderingsmetod, användarfall</w:t>
        </w:r>
        <w:r w:rsidR="00E478E8">
          <w:rPr>
            <w:webHidden/>
          </w:rPr>
          <w:tab/>
        </w:r>
        <w:r w:rsidR="00E478E8">
          <w:rPr>
            <w:webHidden/>
          </w:rPr>
          <w:fldChar w:fldCharType="begin"/>
        </w:r>
        <w:r w:rsidR="00E478E8">
          <w:rPr>
            <w:webHidden/>
          </w:rPr>
          <w:instrText xml:space="preserve"> PAGEREF _Toc36728806 \h </w:instrText>
        </w:r>
        <w:r w:rsidR="00E478E8">
          <w:rPr>
            <w:webHidden/>
          </w:rPr>
        </w:r>
        <w:r w:rsidR="00E478E8">
          <w:rPr>
            <w:webHidden/>
          </w:rPr>
          <w:fldChar w:fldCharType="separate"/>
        </w:r>
        <w:r w:rsidR="00B83AE1">
          <w:rPr>
            <w:webHidden/>
          </w:rPr>
          <w:t>4</w:t>
        </w:r>
        <w:r w:rsidR="00E478E8">
          <w:rPr>
            <w:webHidden/>
          </w:rPr>
          <w:fldChar w:fldCharType="end"/>
        </w:r>
      </w:hyperlink>
    </w:p>
    <w:p w14:paraId="04DD5F2A" w14:textId="2E471145" w:rsidR="00E478E8" w:rsidRDefault="00424AF6">
      <w:pPr>
        <w:pStyle w:val="Innehll2"/>
        <w:rPr>
          <w:rFonts w:asciiTheme="minorHAnsi" w:eastAsiaTheme="minorEastAsia" w:hAnsiTheme="minorHAnsi" w:cstheme="minorBidi"/>
          <w:smallCaps w:val="0"/>
          <w:color w:val="auto"/>
          <w:sz w:val="22"/>
          <w:szCs w:val="22"/>
        </w:rPr>
      </w:pPr>
      <w:hyperlink w:anchor="_Toc36728807" w:history="1">
        <w:r w:rsidR="00E478E8" w:rsidRPr="00D92D61">
          <w:rPr>
            <w:rStyle w:val="Hyperlnk"/>
            <w14:scene3d>
              <w14:camera w14:prst="orthographicFront"/>
              <w14:lightRig w14:rig="threePt" w14:dir="t">
                <w14:rot w14:lat="0" w14:lon="0" w14:rev="0"/>
              </w14:lightRig>
            </w14:scene3d>
          </w:rPr>
          <w:t>3.4.</w:t>
        </w:r>
        <w:r w:rsidR="00E478E8" w:rsidRPr="00D92D61">
          <w:rPr>
            <w:rStyle w:val="Hyperlnk"/>
          </w:rPr>
          <w:t xml:space="preserve"> Faror</w:t>
        </w:r>
        <w:r w:rsidR="00E478E8">
          <w:rPr>
            <w:webHidden/>
          </w:rPr>
          <w:tab/>
        </w:r>
        <w:r w:rsidR="00E478E8">
          <w:rPr>
            <w:webHidden/>
          </w:rPr>
          <w:fldChar w:fldCharType="begin"/>
        </w:r>
        <w:r w:rsidR="00E478E8">
          <w:rPr>
            <w:webHidden/>
          </w:rPr>
          <w:instrText xml:space="preserve"> PAGEREF _Toc36728807 \h </w:instrText>
        </w:r>
        <w:r w:rsidR="00E478E8">
          <w:rPr>
            <w:webHidden/>
          </w:rPr>
        </w:r>
        <w:r w:rsidR="00E478E8">
          <w:rPr>
            <w:webHidden/>
          </w:rPr>
          <w:fldChar w:fldCharType="separate"/>
        </w:r>
        <w:r w:rsidR="00B83AE1">
          <w:rPr>
            <w:webHidden/>
          </w:rPr>
          <w:t>4</w:t>
        </w:r>
        <w:r w:rsidR="00E478E8">
          <w:rPr>
            <w:webHidden/>
          </w:rPr>
          <w:fldChar w:fldCharType="end"/>
        </w:r>
      </w:hyperlink>
    </w:p>
    <w:p w14:paraId="3B987EE3" w14:textId="5B6F547E" w:rsidR="00E478E8" w:rsidRDefault="00424AF6">
      <w:pPr>
        <w:pStyle w:val="Innehll2"/>
        <w:rPr>
          <w:rFonts w:asciiTheme="minorHAnsi" w:eastAsiaTheme="minorEastAsia" w:hAnsiTheme="minorHAnsi" w:cstheme="minorBidi"/>
          <w:smallCaps w:val="0"/>
          <w:color w:val="auto"/>
          <w:sz w:val="22"/>
          <w:szCs w:val="22"/>
        </w:rPr>
      </w:pPr>
      <w:hyperlink w:anchor="_Toc36728808" w:history="1">
        <w:r w:rsidR="00E478E8" w:rsidRPr="00D92D61">
          <w:rPr>
            <w:rStyle w:val="Hyperlnk"/>
            <w14:scene3d>
              <w14:camera w14:prst="orthographicFront"/>
              <w14:lightRig w14:rig="threePt" w14:dir="t">
                <w14:rot w14:lat="0" w14:lon="0" w14:rev="0"/>
              </w14:lightRig>
            </w14:scene3d>
          </w:rPr>
          <w:t>3.5.</w:t>
        </w:r>
        <w:r w:rsidR="00E478E8" w:rsidRPr="00D92D61">
          <w:rPr>
            <w:rStyle w:val="Hyperlnk"/>
          </w:rPr>
          <w:t xml:space="preserve"> Riskvärdering</w:t>
        </w:r>
        <w:r w:rsidR="00E478E8">
          <w:rPr>
            <w:webHidden/>
          </w:rPr>
          <w:tab/>
        </w:r>
        <w:r w:rsidR="00E478E8">
          <w:rPr>
            <w:webHidden/>
          </w:rPr>
          <w:fldChar w:fldCharType="begin"/>
        </w:r>
        <w:r w:rsidR="00E478E8">
          <w:rPr>
            <w:webHidden/>
          </w:rPr>
          <w:instrText xml:space="preserve"> PAGEREF _Toc36728808 \h </w:instrText>
        </w:r>
        <w:r w:rsidR="00E478E8">
          <w:rPr>
            <w:webHidden/>
          </w:rPr>
        </w:r>
        <w:r w:rsidR="00E478E8">
          <w:rPr>
            <w:webHidden/>
          </w:rPr>
          <w:fldChar w:fldCharType="separate"/>
        </w:r>
        <w:r w:rsidR="00B83AE1">
          <w:rPr>
            <w:webHidden/>
          </w:rPr>
          <w:t>4</w:t>
        </w:r>
        <w:r w:rsidR="00E478E8">
          <w:rPr>
            <w:webHidden/>
          </w:rPr>
          <w:fldChar w:fldCharType="end"/>
        </w:r>
      </w:hyperlink>
    </w:p>
    <w:p w14:paraId="64489FE2" w14:textId="55809D2F" w:rsidR="00E478E8" w:rsidRDefault="00424AF6">
      <w:pPr>
        <w:pStyle w:val="Innehll2"/>
        <w:rPr>
          <w:rFonts w:asciiTheme="minorHAnsi" w:eastAsiaTheme="minorEastAsia" w:hAnsiTheme="minorHAnsi" w:cstheme="minorBidi"/>
          <w:smallCaps w:val="0"/>
          <w:color w:val="auto"/>
          <w:sz w:val="22"/>
          <w:szCs w:val="22"/>
        </w:rPr>
      </w:pPr>
      <w:hyperlink w:anchor="_Toc36728809" w:history="1">
        <w:r w:rsidR="00E478E8" w:rsidRPr="00D92D61">
          <w:rPr>
            <w:rStyle w:val="Hyperlnk"/>
            <w14:scene3d>
              <w14:camera w14:prst="orthographicFront"/>
              <w14:lightRig w14:rig="threePt" w14:dir="t">
                <w14:rot w14:lat="0" w14:lon="0" w14:rev="0"/>
              </w14:lightRig>
            </w14:scene3d>
          </w:rPr>
          <w:t>3.6.</w:t>
        </w:r>
        <w:r w:rsidR="00E478E8" w:rsidRPr="00D92D61">
          <w:rPr>
            <w:rStyle w:val="Hyperlnk"/>
          </w:rPr>
          <w:t xml:space="preserve"> Riskkontroll</w:t>
        </w:r>
        <w:r w:rsidR="00E478E8">
          <w:rPr>
            <w:webHidden/>
          </w:rPr>
          <w:tab/>
        </w:r>
        <w:r w:rsidR="00E478E8">
          <w:rPr>
            <w:webHidden/>
          </w:rPr>
          <w:fldChar w:fldCharType="begin"/>
        </w:r>
        <w:r w:rsidR="00E478E8">
          <w:rPr>
            <w:webHidden/>
          </w:rPr>
          <w:instrText xml:space="preserve"> PAGEREF _Toc36728809 \h </w:instrText>
        </w:r>
        <w:r w:rsidR="00E478E8">
          <w:rPr>
            <w:webHidden/>
          </w:rPr>
        </w:r>
        <w:r w:rsidR="00E478E8">
          <w:rPr>
            <w:webHidden/>
          </w:rPr>
          <w:fldChar w:fldCharType="separate"/>
        </w:r>
        <w:r w:rsidR="00B83AE1">
          <w:rPr>
            <w:webHidden/>
          </w:rPr>
          <w:t>4</w:t>
        </w:r>
        <w:r w:rsidR="00E478E8">
          <w:rPr>
            <w:webHidden/>
          </w:rPr>
          <w:fldChar w:fldCharType="end"/>
        </w:r>
      </w:hyperlink>
    </w:p>
    <w:p w14:paraId="512A7DA3" w14:textId="21CF1186" w:rsidR="00E478E8" w:rsidRDefault="00424AF6">
      <w:pPr>
        <w:pStyle w:val="Innehll2"/>
        <w:rPr>
          <w:rFonts w:asciiTheme="minorHAnsi" w:eastAsiaTheme="minorEastAsia" w:hAnsiTheme="minorHAnsi" w:cstheme="minorBidi"/>
          <w:smallCaps w:val="0"/>
          <w:color w:val="auto"/>
          <w:sz w:val="22"/>
          <w:szCs w:val="22"/>
        </w:rPr>
      </w:pPr>
      <w:hyperlink w:anchor="_Toc36728810" w:history="1">
        <w:r w:rsidR="00E478E8" w:rsidRPr="00D92D61">
          <w:rPr>
            <w:rStyle w:val="Hyperlnk"/>
            <w14:scene3d>
              <w14:camera w14:prst="orthographicFront"/>
              <w14:lightRig w14:rig="threePt" w14:dir="t">
                <w14:rot w14:lat="0" w14:lon="0" w14:rev="0"/>
              </w14:lightRig>
            </w14:scene3d>
          </w:rPr>
          <w:t>3.7.</w:t>
        </w:r>
        <w:r w:rsidR="00E478E8" w:rsidRPr="00D92D61">
          <w:rPr>
            <w:rStyle w:val="Hyperlnk"/>
          </w:rPr>
          <w:t xml:space="preserve"> Införande av riskkontroll, spårbarhet</w:t>
        </w:r>
        <w:r w:rsidR="00E478E8">
          <w:rPr>
            <w:webHidden/>
          </w:rPr>
          <w:tab/>
        </w:r>
        <w:r w:rsidR="00E478E8">
          <w:rPr>
            <w:webHidden/>
          </w:rPr>
          <w:fldChar w:fldCharType="begin"/>
        </w:r>
        <w:r w:rsidR="00E478E8">
          <w:rPr>
            <w:webHidden/>
          </w:rPr>
          <w:instrText xml:space="preserve"> PAGEREF _Toc36728810 \h </w:instrText>
        </w:r>
        <w:r w:rsidR="00E478E8">
          <w:rPr>
            <w:webHidden/>
          </w:rPr>
        </w:r>
        <w:r w:rsidR="00E478E8">
          <w:rPr>
            <w:webHidden/>
          </w:rPr>
          <w:fldChar w:fldCharType="separate"/>
        </w:r>
        <w:r w:rsidR="00B83AE1">
          <w:rPr>
            <w:webHidden/>
          </w:rPr>
          <w:t>4</w:t>
        </w:r>
        <w:r w:rsidR="00E478E8">
          <w:rPr>
            <w:webHidden/>
          </w:rPr>
          <w:fldChar w:fldCharType="end"/>
        </w:r>
      </w:hyperlink>
    </w:p>
    <w:p w14:paraId="6622BC91" w14:textId="6D9ED345" w:rsidR="00E478E8" w:rsidRDefault="00424AF6">
      <w:pPr>
        <w:pStyle w:val="Innehll2"/>
        <w:rPr>
          <w:rFonts w:asciiTheme="minorHAnsi" w:eastAsiaTheme="minorEastAsia" w:hAnsiTheme="minorHAnsi" w:cstheme="minorBidi"/>
          <w:smallCaps w:val="0"/>
          <w:color w:val="auto"/>
          <w:sz w:val="22"/>
          <w:szCs w:val="22"/>
        </w:rPr>
      </w:pPr>
      <w:hyperlink w:anchor="_Toc36728811" w:history="1">
        <w:r w:rsidR="00E478E8" w:rsidRPr="00D92D61">
          <w:rPr>
            <w:rStyle w:val="Hyperlnk"/>
            <w14:scene3d>
              <w14:camera w14:prst="orthographicFront"/>
              <w14:lightRig w14:rig="threePt" w14:dir="t">
                <w14:rot w14:lat="0" w14:lon="0" w14:rev="0"/>
              </w14:lightRig>
            </w14:scene3d>
          </w:rPr>
          <w:t>3.8.</w:t>
        </w:r>
        <w:r w:rsidR="00E478E8" w:rsidRPr="00D92D61">
          <w:rPr>
            <w:rStyle w:val="Hyperlnk"/>
          </w:rPr>
          <w:t xml:space="preserve"> Bedömning av kvarstående risker</w:t>
        </w:r>
        <w:r w:rsidR="00E478E8">
          <w:rPr>
            <w:webHidden/>
          </w:rPr>
          <w:tab/>
        </w:r>
        <w:r w:rsidR="00E478E8">
          <w:rPr>
            <w:webHidden/>
          </w:rPr>
          <w:fldChar w:fldCharType="begin"/>
        </w:r>
        <w:r w:rsidR="00E478E8">
          <w:rPr>
            <w:webHidden/>
          </w:rPr>
          <w:instrText xml:space="preserve"> PAGEREF _Toc36728811 \h </w:instrText>
        </w:r>
        <w:r w:rsidR="00E478E8">
          <w:rPr>
            <w:webHidden/>
          </w:rPr>
        </w:r>
        <w:r w:rsidR="00E478E8">
          <w:rPr>
            <w:webHidden/>
          </w:rPr>
          <w:fldChar w:fldCharType="separate"/>
        </w:r>
        <w:r w:rsidR="00B83AE1">
          <w:rPr>
            <w:webHidden/>
          </w:rPr>
          <w:t>5</w:t>
        </w:r>
        <w:r w:rsidR="00E478E8">
          <w:rPr>
            <w:webHidden/>
          </w:rPr>
          <w:fldChar w:fldCharType="end"/>
        </w:r>
      </w:hyperlink>
    </w:p>
    <w:p w14:paraId="5DA8E529" w14:textId="28474237" w:rsidR="00E478E8" w:rsidRDefault="00424AF6">
      <w:pPr>
        <w:pStyle w:val="Innehll2"/>
        <w:rPr>
          <w:rFonts w:asciiTheme="minorHAnsi" w:eastAsiaTheme="minorEastAsia" w:hAnsiTheme="minorHAnsi" w:cstheme="minorBidi"/>
          <w:smallCaps w:val="0"/>
          <w:color w:val="auto"/>
          <w:sz w:val="22"/>
          <w:szCs w:val="22"/>
        </w:rPr>
      </w:pPr>
      <w:hyperlink w:anchor="_Toc36728812" w:history="1">
        <w:r w:rsidR="00E478E8" w:rsidRPr="00D92D61">
          <w:rPr>
            <w:rStyle w:val="Hyperlnk"/>
            <w14:scene3d>
              <w14:camera w14:prst="orthographicFront"/>
              <w14:lightRig w14:rig="threePt" w14:dir="t">
                <w14:rot w14:lat="0" w14:lon="0" w14:rev="0"/>
              </w14:lightRig>
            </w14:scene3d>
          </w:rPr>
          <w:t>3.9.</w:t>
        </w:r>
        <w:r w:rsidR="00E478E8" w:rsidRPr="00D92D61">
          <w:rPr>
            <w:rStyle w:val="Hyperlnk"/>
          </w:rPr>
          <w:t xml:space="preserve"> Risk / nyttoanalys</w:t>
        </w:r>
        <w:r w:rsidR="00E478E8">
          <w:rPr>
            <w:webHidden/>
          </w:rPr>
          <w:tab/>
        </w:r>
        <w:r w:rsidR="00E478E8">
          <w:rPr>
            <w:webHidden/>
          </w:rPr>
          <w:fldChar w:fldCharType="begin"/>
        </w:r>
        <w:r w:rsidR="00E478E8">
          <w:rPr>
            <w:webHidden/>
          </w:rPr>
          <w:instrText xml:space="preserve"> PAGEREF _Toc36728812 \h </w:instrText>
        </w:r>
        <w:r w:rsidR="00E478E8">
          <w:rPr>
            <w:webHidden/>
          </w:rPr>
        </w:r>
        <w:r w:rsidR="00E478E8">
          <w:rPr>
            <w:webHidden/>
          </w:rPr>
          <w:fldChar w:fldCharType="separate"/>
        </w:r>
        <w:r w:rsidR="00B83AE1">
          <w:rPr>
            <w:webHidden/>
          </w:rPr>
          <w:t>7</w:t>
        </w:r>
        <w:r w:rsidR="00E478E8">
          <w:rPr>
            <w:webHidden/>
          </w:rPr>
          <w:fldChar w:fldCharType="end"/>
        </w:r>
      </w:hyperlink>
    </w:p>
    <w:p w14:paraId="336C319C" w14:textId="08CD91EE" w:rsidR="00E478E8" w:rsidRDefault="00424AF6">
      <w:pPr>
        <w:pStyle w:val="Innehll1"/>
        <w:rPr>
          <w:rFonts w:asciiTheme="minorHAnsi" w:eastAsiaTheme="minorEastAsia" w:hAnsiTheme="minorHAnsi" w:cstheme="minorBidi"/>
          <w:b w:val="0"/>
          <w:caps w:val="0"/>
          <w:color w:val="auto"/>
          <w:sz w:val="22"/>
          <w:szCs w:val="22"/>
        </w:rPr>
      </w:pPr>
      <w:hyperlink w:anchor="_Toc36728813" w:history="1">
        <w:r w:rsidR="00E478E8" w:rsidRPr="00D92D61">
          <w:rPr>
            <w:rStyle w:val="Hyperlnk"/>
            <w14:scene3d>
              <w14:camera w14:prst="orthographicFront"/>
              <w14:lightRig w14:rig="threePt" w14:dir="t">
                <w14:rot w14:lat="0" w14:lon="0" w14:rev="0"/>
              </w14:lightRig>
            </w14:scene3d>
          </w:rPr>
          <w:t>4.</w:t>
        </w:r>
        <w:r w:rsidR="00E478E8" w:rsidRPr="00D92D61">
          <w:rPr>
            <w:rStyle w:val="Hyperlnk"/>
          </w:rPr>
          <w:t xml:space="preserve"> Summering av riskhanteringen</w:t>
        </w:r>
        <w:r w:rsidR="00E478E8">
          <w:rPr>
            <w:webHidden/>
          </w:rPr>
          <w:tab/>
        </w:r>
        <w:r w:rsidR="00E478E8">
          <w:rPr>
            <w:webHidden/>
          </w:rPr>
          <w:fldChar w:fldCharType="begin"/>
        </w:r>
        <w:r w:rsidR="00E478E8">
          <w:rPr>
            <w:webHidden/>
          </w:rPr>
          <w:instrText xml:space="preserve"> PAGEREF _Toc36728813 \h </w:instrText>
        </w:r>
        <w:r w:rsidR="00E478E8">
          <w:rPr>
            <w:webHidden/>
          </w:rPr>
        </w:r>
        <w:r w:rsidR="00E478E8">
          <w:rPr>
            <w:webHidden/>
          </w:rPr>
          <w:fldChar w:fldCharType="separate"/>
        </w:r>
        <w:r w:rsidR="00B83AE1">
          <w:rPr>
            <w:webHidden/>
          </w:rPr>
          <w:t>7</w:t>
        </w:r>
        <w:r w:rsidR="00E478E8">
          <w:rPr>
            <w:webHidden/>
          </w:rPr>
          <w:fldChar w:fldCharType="end"/>
        </w:r>
      </w:hyperlink>
    </w:p>
    <w:p w14:paraId="58B7EDBC" w14:textId="04D69871" w:rsidR="00E478E8" w:rsidRDefault="00424AF6">
      <w:pPr>
        <w:pStyle w:val="Innehll2"/>
        <w:rPr>
          <w:rFonts w:asciiTheme="minorHAnsi" w:eastAsiaTheme="minorEastAsia" w:hAnsiTheme="minorHAnsi" w:cstheme="minorBidi"/>
          <w:smallCaps w:val="0"/>
          <w:color w:val="auto"/>
          <w:sz w:val="22"/>
          <w:szCs w:val="22"/>
        </w:rPr>
      </w:pPr>
      <w:hyperlink w:anchor="_Toc36728814" w:history="1">
        <w:r w:rsidR="00E478E8" w:rsidRPr="00D92D61">
          <w:rPr>
            <w:rStyle w:val="Hyperlnk"/>
            <w14:scene3d>
              <w14:camera w14:prst="orthographicFront"/>
              <w14:lightRig w14:rig="threePt" w14:dir="t">
                <w14:rot w14:lat="0" w14:lon="0" w14:rev="0"/>
              </w14:lightRig>
            </w14:scene3d>
          </w:rPr>
          <w:t>4.1.</w:t>
        </w:r>
        <w:r w:rsidR="00E478E8" w:rsidRPr="00D92D61">
          <w:rPr>
            <w:rStyle w:val="Hyperlnk"/>
          </w:rPr>
          <w:t xml:space="preserve"> Dokumenthantering</w:t>
        </w:r>
        <w:r w:rsidR="00E478E8">
          <w:rPr>
            <w:webHidden/>
          </w:rPr>
          <w:tab/>
        </w:r>
        <w:r w:rsidR="00E478E8">
          <w:rPr>
            <w:webHidden/>
          </w:rPr>
          <w:fldChar w:fldCharType="begin"/>
        </w:r>
        <w:r w:rsidR="00E478E8">
          <w:rPr>
            <w:webHidden/>
          </w:rPr>
          <w:instrText xml:space="preserve"> PAGEREF _Toc36728814 \h </w:instrText>
        </w:r>
        <w:r w:rsidR="00E478E8">
          <w:rPr>
            <w:webHidden/>
          </w:rPr>
        </w:r>
        <w:r w:rsidR="00E478E8">
          <w:rPr>
            <w:webHidden/>
          </w:rPr>
          <w:fldChar w:fldCharType="separate"/>
        </w:r>
        <w:r w:rsidR="00B83AE1">
          <w:rPr>
            <w:webHidden/>
          </w:rPr>
          <w:t>7</w:t>
        </w:r>
        <w:r w:rsidR="00E478E8">
          <w:rPr>
            <w:webHidden/>
          </w:rPr>
          <w:fldChar w:fldCharType="end"/>
        </w:r>
      </w:hyperlink>
    </w:p>
    <w:p w14:paraId="23282AC0" w14:textId="7F300CFE" w:rsidR="00E478E8" w:rsidRDefault="00424AF6">
      <w:pPr>
        <w:pStyle w:val="Innehll2"/>
        <w:rPr>
          <w:rFonts w:asciiTheme="minorHAnsi" w:eastAsiaTheme="minorEastAsia" w:hAnsiTheme="minorHAnsi" w:cstheme="minorBidi"/>
          <w:smallCaps w:val="0"/>
          <w:color w:val="auto"/>
          <w:sz w:val="22"/>
          <w:szCs w:val="22"/>
        </w:rPr>
      </w:pPr>
      <w:hyperlink w:anchor="_Toc36728815" w:history="1">
        <w:r w:rsidR="00E478E8" w:rsidRPr="00D92D61">
          <w:rPr>
            <w:rStyle w:val="Hyperlnk"/>
            <w14:scene3d>
              <w14:camera w14:prst="orthographicFront"/>
              <w14:lightRig w14:rig="threePt" w14:dir="t">
                <w14:rot w14:lat="0" w14:lon="0" w14:rev="0"/>
              </w14:lightRig>
            </w14:scene3d>
          </w:rPr>
          <w:t>4.2.</w:t>
        </w:r>
        <w:r w:rsidR="00E478E8" w:rsidRPr="00D92D61">
          <w:rPr>
            <w:rStyle w:val="Hyperlnk"/>
          </w:rPr>
          <w:t xml:space="preserve"> Riskhantering under Produktion och livscykelhantering</w:t>
        </w:r>
        <w:r w:rsidR="00E478E8">
          <w:rPr>
            <w:webHidden/>
          </w:rPr>
          <w:tab/>
        </w:r>
        <w:r w:rsidR="00E478E8">
          <w:rPr>
            <w:webHidden/>
          </w:rPr>
          <w:fldChar w:fldCharType="begin"/>
        </w:r>
        <w:r w:rsidR="00E478E8">
          <w:rPr>
            <w:webHidden/>
          </w:rPr>
          <w:instrText xml:space="preserve"> PAGEREF _Toc36728815 \h </w:instrText>
        </w:r>
        <w:r w:rsidR="00E478E8">
          <w:rPr>
            <w:webHidden/>
          </w:rPr>
        </w:r>
        <w:r w:rsidR="00E478E8">
          <w:rPr>
            <w:webHidden/>
          </w:rPr>
          <w:fldChar w:fldCharType="separate"/>
        </w:r>
        <w:r w:rsidR="00B83AE1">
          <w:rPr>
            <w:webHidden/>
          </w:rPr>
          <w:t>7</w:t>
        </w:r>
        <w:r w:rsidR="00E478E8">
          <w:rPr>
            <w:webHidden/>
          </w:rPr>
          <w:fldChar w:fldCharType="end"/>
        </w:r>
      </w:hyperlink>
    </w:p>
    <w:p w14:paraId="56FCDF57" w14:textId="5C30E42A" w:rsidR="00E478E8" w:rsidRDefault="00424AF6">
      <w:pPr>
        <w:pStyle w:val="Innehll1"/>
        <w:rPr>
          <w:rFonts w:asciiTheme="minorHAnsi" w:eastAsiaTheme="minorEastAsia" w:hAnsiTheme="minorHAnsi" w:cstheme="minorBidi"/>
          <w:b w:val="0"/>
          <w:caps w:val="0"/>
          <w:color w:val="auto"/>
          <w:sz w:val="22"/>
          <w:szCs w:val="22"/>
        </w:rPr>
      </w:pPr>
      <w:hyperlink w:anchor="_Toc36728816" w:history="1">
        <w:r w:rsidR="00E478E8" w:rsidRPr="00D92D61">
          <w:rPr>
            <w:rStyle w:val="Hyperlnk"/>
            <w14:scene3d>
              <w14:camera w14:prst="orthographicFront"/>
              <w14:lightRig w14:rig="threePt" w14:dir="t">
                <w14:rot w14:lat="0" w14:lon="0" w14:rev="0"/>
              </w14:lightRig>
            </w14:scene3d>
          </w:rPr>
          <w:t>5.</w:t>
        </w:r>
        <w:r w:rsidR="00E478E8" w:rsidRPr="00D92D61">
          <w:rPr>
            <w:rStyle w:val="Hyperlnk"/>
          </w:rPr>
          <w:t xml:space="preserve"> Referenser</w:t>
        </w:r>
        <w:r w:rsidR="00E478E8">
          <w:rPr>
            <w:webHidden/>
          </w:rPr>
          <w:tab/>
        </w:r>
        <w:r w:rsidR="00E478E8">
          <w:rPr>
            <w:webHidden/>
          </w:rPr>
          <w:fldChar w:fldCharType="begin"/>
        </w:r>
        <w:r w:rsidR="00E478E8">
          <w:rPr>
            <w:webHidden/>
          </w:rPr>
          <w:instrText xml:space="preserve"> PAGEREF _Toc36728816 \h </w:instrText>
        </w:r>
        <w:r w:rsidR="00E478E8">
          <w:rPr>
            <w:webHidden/>
          </w:rPr>
        </w:r>
        <w:r w:rsidR="00E478E8">
          <w:rPr>
            <w:webHidden/>
          </w:rPr>
          <w:fldChar w:fldCharType="separate"/>
        </w:r>
        <w:r w:rsidR="00B83AE1">
          <w:rPr>
            <w:webHidden/>
          </w:rPr>
          <w:t>7</w:t>
        </w:r>
        <w:r w:rsidR="00E478E8">
          <w:rPr>
            <w:webHidden/>
          </w:rPr>
          <w:fldChar w:fldCharType="end"/>
        </w:r>
      </w:hyperlink>
    </w:p>
    <w:p w14:paraId="3E10F368" w14:textId="61A6E9D1" w:rsidR="00E478E8" w:rsidRDefault="00424AF6">
      <w:pPr>
        <w:pStyle w:val="Innehll1"/>
        <w:rPr>
          <w:rFonts w:asciiTheme="minorHAnsi" w:eastAsiaTheme="minorEastAsia" w:hAnsiTheme="minorHAnsi" w:cstheme="minorBidi"/>
          <w:b w:val="0"/>
          <w:caps w:val="0"/>
          <w:color w:val="auto"/>
          <w:sz w:val="22"/>
          <w:szCs w:val="22"/>
        </w:rPr>
      </w:pPr>
      <w:hyperlink w:anchor="_Toc36728817" w:history="1">
        <w:r w:rsidR="00E478E8" w:rsidRPr="00D92D61">
          <w:rPr>
            <w:rStyle w:val="Hyperlnk"/>
            <w14:scene3d>
              <w14:camera w14:prst="orthographicFront"/>
              <w14:lightRig w14:rig="threePt" w14:dir="t">
                <w14:rot w14:lat="0" w14:lon="0" w14:rev="0"/>
              </w14:lightRig>
            </w14:scene3d>
          </w:rPr>
          <w:t>6.</w:t>
        </w:r>
        <w:r w:rsidR="00E478E8" w:rsidRPr="00D92D61">
          <w:rPr>
            <w:rStyle w:val="Hyperlnk"/>
          </w:rPr>
          <w:t xml:space="preserve"> Revisionshistorik</w:t>
        </w:r>
        <w:r w:rsidR="00E478E8">
          <w:rPr>
            <w:webHidden/>
          </w:rPr>
          <w:tab/>
        </w:r>
        <w:r w:rsidR="00E478E8">
          <w:rPr>
            <w:webHidden/>
          </w:rPr>
          <w:fldChar w:fldCharType="begin"/>
        </w:r>
        <w:r w:rsidR="00E478E8">
          <w:rPr>
            <w:webHidden/>
          </w:rPr>
          <w:instrText xml:space="preserve"> PAGEREF _Toc36728817 \h </w:instrText>
        </w:r>
        <w:r w:rsidR="00E478E8">
          <w:rPr>
            <w:webHidden/>
          </w:rPr>
        </w:r>
        <w:r w:rsidR="00E478E8">
          <w:rPr>
            <w:webHidden/>
          </w:rPr>
          <w:fldChar w:fldCharType="separate"/>
        </w:r>
        <w:r w:rsidR="00B83AE1">
          <w:rPr>
            <w:webHidden/>
          </w:rPr>
          <w:t>8</w:t>
        </w:r>
        <w:r w:rsidR="00E478E8">
          <w:rPr>
            <w:webHidden/>
          </w:rPr>
          <w:fldChar w:fldCharType="end"/>
        </w:r>
      </w:hyperlink>
    </w:p>
    <w:p w14:paraId="2B56BEB7" w14:textId="4A2D4CE3" w:rsidR="00E478E8" w:rsidRDefault="00424AF6">
      <w:pPr>
        <w:pStyle w:val="Innehll1"/>
        <w:tabs>
          <w:tab w:val="left" w:pos="1924"/>
        </w:tabs>
        <w:rPr>
          <w:rFonts w:asciiTheme="minorHAnsi" w:eastAsiaTheme="minorEastAsia" w:hAnsiTheme="minorHAnsi" w:cstheme="minorBidi"/>
          <w:b w:val="0"/>
          <w:caps w:val="0"/>
          <w:color w:val="auto"/>
          <w:sz w:val="22"/>
          <w:szCs w:val="22"/>
        </w:rPr>
      </w:pPr>
      <w:hyperlink w:anchor="_Toc36728818" w:history="1">
        <w:r w:rsidR="00E478E8" w:rsidRPr="00D92D61">
          <w:rPr>
            <w:rStyle w:val="Hyperlnk"/>
          </w:rPr>
          <w:t>Appendix A</w:t>
        </w:r>
        <w:r w:rsidR="00E478E8">
          <w:rPr>
            <w:rFonts w:asciiTheme="minorHAnsi" w:eastAsiaTheme="minorEastAsia" w:hAnsiTheme="minorHAnsi" w:cstheme="minorBidi"/>
            <w:b w:val="0"/>
            <w:caps w:val="0"/>
            <w:color w:val="auto"/>
            <w:sz w:val="22"/>
            <w:szCs w:val="22"/>
          </w:rPr>
          <w:tab/>
        </w:r>
        <w:r w:rsidR="00E478E8" w:rsidRPr="00D92D61">
          <w:rPr>
            <w:rStyle w:val="Hyperlnk"/>
          </w:rPr>
          <w:t>Kriterier för allvarlighetsgrad och sannolikhet</w:t>
        </w:r>
        <w:r w:rsidR="00E478E8">
          <w:rPr>
            <w:webHidden/>
          </w:rPr>
          <w:tab/>
        </w:r>
        <w:r w:rsidR="00E478E8">
          <w:rPr>
            <w:webHidden/>
          </w:rPr>
          <w:fldChar w:fldCharType="begin"/>
        </w:r>
        <w:r w:rsidR="00E478E8">
          <w:rPr>
            <w:webHidden/>
          </w:rPr>
          <w:instrText xml:space="preserve"> PAGEREF _Toc36728818 \h </w:instrText>
        </w:r>
        <w:r w:rsidR="00E478E8">
          <w:rPr>
            <w:webHidden/>
          </w:rPr>
        </w:r>
        <w:r w:rsidR="00E478E8">
          <w:rPr>
            <w:webHidden/>
          </w:rPr>
          <w:fldChar w:fldCharType="separate"/>
        </w:r>
        <w:r w:rsidR="00B83AE1">
          <w:rPr>
            <w:webHidden/>
          </w:rPr>
          <w:t>9</w:t>
        </w:r>
        <w:r w:rsidR="00E478E8">
          <w:rPr>
            <w:webHidden/>
          </w:rPr>
          <w:fldChar w:fldCharType="end"/>
        </w:r>
      </w:hyperlink>
    </w:p>
    <w:p w14:paraId="39DF3578" w14:textId="51A060F1" w:rsidR="00E478E8" w:rsidRDefault="00424AF6">
      <w:pPr>
        <w:pStyle w:val="Innehll1"/>
        <w:tabs>
          <w:tab w:val="left" w:pos="1924"/>
        </w:tabs>
        <w:rPr>
          <w:rFonts w:asciiTheme="minorHAnsi" w:eastAsiaTheme="minorEastAsia" w:hAnsiTheme="minorHAnsi" w:cstheme="minorBidi"/>
          <w:b w:val="0"/>
          <w:caps w:val="0"/>
          <w:color w:val="auto"/>
          <w:sz w:val="22"/>
          <w:szCs w:val="22"/>
        </w:rPr>
      </w:pPr>
      <w:hyperlink w:anchor="_Toc36728819" w:history="1">
        <w:r w:rsidR="00E478E8" w:rsidRPr="00D92D61">
          <w:rPr>
            <w:rStyle w:val="Hyperlnk"/>
          </w:rPr>
          <w:t>Appendix B</w:t>
        </w:r>
        <w:r w:rsidR="00E478E8">
          <w:rPr>
            <w:rFonts w:asciiTheme="minorHAnsi" w:eastAsiaTheme="minorEastAsia" w:hAnsiTheme="minorHAnsi" w:cstheme="minorBidi"/>
            <w:b w:val="0"/>
            <w:caps w:val="0"/>
            <w:color w:val="auto"/>
            <w:sz w:val="22"/>
            <w:szCs w:val="22"/>
          </w:rPr>
          <w:tab/>
        </w:r>
        <w:r w:rsidR="00E478E8" w:rsidRPr="00D92D61">
          <w:rPr>
            <w:rStyle w:val="Hyperlnk"/>
          </w:rPr>
          <w:t>Riskvärdering</w:t>
        </w:r>
        <w:r w:rsidR="00E478E8">
          <w:rPr>
            <w:webHidden/>
          </w:rPr>
          <w:tab/>
        </w:r>
        <w:r w:rsidR="00E478E8">
          <w:rPr>
            <w:webHidden/>
          </w:rPr>
          <w:fldChar w:fldCharType="begin"/>
        </w:r>
        <w:r w:rsidR="00E478E8">
          <w:rPr>
            <w:webHidden/>
          </w:rPr>
          <w:instrText xml:space="preserve"> PAGEREF _Toc36728819 \h </w:instrText>
        </w:r>
        <w:r w:rsidR="00E478E8">
          <w:rPr>
            <w:webHidden/>
          </w:rPr>
        </w:r>
        <w:r w:rsidR="00E478E8">
          <w:rPr>
            <w:webHidden/>
          </w:rPr>
          <w:fldChar w:fldCharType="separate"/>
        </w:r>
        <w:r w:rsidR="00B83AE1">
          <w:rPr>
            <w:webHidden/>
          </w:rPr>
          <w:t>10</w:t>
        </w:r>
        <w:r w:rsidR="00E478E8">
          <w:rPr>
            <w:webHidden/>
          </w:rPr>
          <w:fldChar w:fldCharType="end"/>
        </w:r>
      </w:hyperlink>
    </w:p>
    <w:p w14:paraId="6156BB63" w14:textId="4312FEE8" w:rsidR="008272EB" w:rsidRDefault="008272EB" w:rsidP="008272EB">
      <w:r>
        <w:fldChar w:fldCharType="end"/>
      </w:r>
      <w:bookmarkStart w:id="0" w:name="_Toc416166772"/>
      <w:r>
        <w:br w:type="page"/>
      </w:r>
    </w:p>
    <w:p w14:paraId="575FAC24" w14:textId="77777777" w:rsidR="008272EB" w:rsidRPr="007F6F97" w:rsidRDefault="008272EB" w:rsidP="008272EB">
      <w:pPr>
        <w:pStyle w:val="Rubrik1"/>
        <w:spacing w:after="120"/>
      </w:pPr>
      <w:bookmarkStart w:id="1" w:name="_Toc8217510"/>
      <w:bookmarkStart w:id="2" w:name="_Toc36728797"/>
      <w:bookmarkEnd w:id="0"/>
      <w:r w:rsidRPr="00AC04F1">
        <w:lastRenderedPageBreak/>
        <w:t>Introduktion</w:t>
      </w:r>
      <w:bookmarkEnd w:id="1"/>
      <w:bookmarkEnd w:id="2"/>
    </w:p>
    <w:p w14:paraId="0C5BBF7E" w14:textId="48963447" w:rsidR="008272EB" w:rsidRPr="00AC04F1" w:rsidRDefault="008272EB" w:rsidP="008272EB">
      <w:r w:rsidRPr="00AC04F1">
        <w:t xml:space="preserve">Riskhanteringsrapporten är en sammanfattande rapport som skall visar att riskhanteringsplanen har följts, att kvarvarande risk är acceptabel, och att lämpliga processer för hantering av information från produktion och fält finns i enlighet med ISO 14971:2012 </w:t>
      </w:r>
      <w:sdt>
        <w:sdtPr>
          <w:id w:val="-217819872"/>
          <w:citation/>
        </w:sdtPr>
        <w:sdtEndPr/>
        <w:sdtContent>
          <w:r w:rsidRPr="00AC04F1">
            <w:fldChar w:fldCharType="begin"/>
          </w:r>
          <w:r w:rsidRPr="00AC04F1">
            <w:instrText xml:space="preserve"> CITATION ISO14971 \l 1053 </w:instrText>
          </w:r>
          <w:r w:rsidRPr="00AC04F1">
            <w:fldChar w:fldCharType="separate"/>
          </w:r>
          <w:r w:rsidR="00580CB5">
            <w:rPr>
              <w:noProof/>
            </w:rPr>
            <w:t>(1)</w:t>
          </w:r>
          <w:r w:rsidRPr="00AC04F1">
            <w:fldChar w:fldCharType="end"/>
          </w:r>
        </w:sdtContent>
      </w:sdt>
      <w:r w:rsidRPr="00AC04F1">
        <w:t>. Denna rapport ingår i Risk Management File (RMF) och hanteras som en delmängd av Design History File (DHF).</w:t>
      </w:r>
    </w:p>
    <w:p w14:paraId="36CDF328" w14:textId="77777777" w:rsidR="008272EB" w:rsidRPr="00AC04F1" w:rsidRDefault="008272EB" w:rsidP="008272EB">
      <w:r w:rsidRPr="00AC04F1">
        <w:t>Riskhanteringsrapporten innehåller översyn av riskanalys, riskvärdering, kontroll av risker, samt utvärdering av sammantagen risk.</w:t>
      </w:r>
    </w:p>
    <w:p w14:paraId="15F609B8" w14:textId="77777777" w:rsidR="008272EB" w:rsidRDefault="008272EB" w:rsidP="008272EB">
      <w:pPr>
        <w:pStyle w:val="Rubrik1"/>
        <w:spacing w:before="240" w:after="60"/>
        <w:ind w:left="426" w:right="139"/>
      </w:pPr>
      <w:bookmarkStart w:id="3" w:name="_Toc8217511"/>
      <w:bookmarkStart w:id="4" w:name="_Toc36728798"/>
      <w:r w:rsidRPr="00AC04F1">
        <w:t>Produktbeskrivning</w:t>
      </w:r>
      <w:bookmarkEnd w:id="3"/>
      <w:bookmarkEnd w:id="4"/>
    </w:p>
    <w:p w14:paraId="1ADF9690" w14:textId="7901B561" w:rsidR="008272EB" w:rsidRPr="00801A38" w:rsidRDefault="00801A38" w:rsidP="00801A38">
      <w:r w:rsidRPr="00801A38">
        <w:t xml:space="preserve">Se </w:t>
      </w:r>
      <w:r w:rsidR="008272EB" w:rsidRPr="00801A38">
        <w:t>produktbeskrivning</w:t>
      </w:r>
      <w:r w:rsidR="00EE15FA" w:rsidRPr="00801A38">
        <w:t>en</w:t>
      </w:r>
      <w:r>
        <w:t xml:space="preserve"> </w:t>
      </w:r>
      <w:sdt>
        <w:sdtPr>
          <w:id w:val="1348754391"/>
          <w:citation/>
        </w:sdtPr>
        <w:sdtEndPr/>
        <w:sdtContent>
          <w:r w:rsidR="004221A7">
            <w:fldChar w:fldCharType="begin"/>
          </w:r>
          <w:r w:rsidR="004221A7">
            <w:instrText xml:space="preserve"> CITATION SPE \l 1053 </w:instrText>
          </w:r>
          <w:r w:rsidR="004221A7">
            <w:fldChar w:fldCharType="separate"/>
          </w:r>
          <w:r w:rsidR="00580CB5">
            <w:rPr>
              <w:noProof/>
            </w:rPr>
            <w:t>(2)</w:t>
          </w:r>
          <w:r w:rsidR="004221A7">
            <w:fldChar w:fldCharType="end"/>
          </w:r>
        </w:sdtContent>
      </w:sdt>
      <w:r w:rsidR="004221A7">
        <w:t>.</w:t>
      </w:r>
    </w:p>
    <w:p w14:paraId="46CDDB07" w14:textId="77777777" w:rsidR="008272EB" w:rsidRPr="007F6F97" w:rsidRDefault="008272EB" w:rsidP="008272EB">
      <w:pPr>
        <w:pStyle w:val="Rubrik1"/>
        <w:spacing w:before="240" w:after="60"/>
        <w:ind w:left="426" w:right="139"/>
        <w:rPr>
          <w:i/>
        </w:rPr>
      </w:pPr>
      <w:bookmarkStart w:id="5" w:name="_Toc8217516"/>
      <w:bookmarkStart w:id="6" w:name="_Toc36728799"/>
      <w:r w:rsidRPr="007F6F97">
        <w:t>Riskhanteringsprocessen</w:t>
      </w:r>
      <w:bookmarkEnd w:id="5"/>
      <w:bookmarkEnd w:id="6"/>
    </w:p>
    <w:p w14:paraId="62586C64" w14:textId="77777777" w:rsidR="008272EB" w:rsidRDefault="008272EB" w:rsidP="008272EB">
      <w:pPr>
        <w:pStyle w:val="Rubrik2"/>
        <w:spacing w:before="240" w:after="60"/>
        <w:ind w:left="426" w:right="139"/>
      </w:pPr>
      <w:bookmarkStart w:id="7" w:name="_Toc8217517"/>
      <w:bookmarkStart w:id="8" w:name="_Toc36728800"/>
      <w:r w:rsidRPr="007F6F97">
        <w:t>Riskhanteringsteam</w:t>
      </w:r>
      <w:bookmarkEnd w:id="7"/>
      <w:bookmarkEnd w:id="8"/>
    </w:p>
    <w:p w14:paraId="754311CA" w14:textId="7632B592" w:rsidR="008272EB" w:rsidRDefault="00B83AE1" w:rsidP="008272EB">
      <w:r>
        <w:t>Riskhanteringen har skötts kontinuerligt under utvecklingen, inget formellt möte har hållits utan genom löpande kontakt har risker identifierats och åtgärder genomförts. Detta är ett avsteg från processen.</w:t>
      </w:r>
    </w:p>
    <w:p w14:paraId="290E6DF1" w14:textId="5EB127FC" w:rsidR="008272EB" w:rsidRPr="007F6F97" w:rsidRDefault="008272EB" w:rsidP="008272EB">
      <w:r w:rsidRPr="007F6F97">
        <w:t xml:space="preserve">Riskhanteringsteamets uppsättning finns beskrivet i </w:t>
      </w:r>
      <w:r w:rsidRPr="007F6F97">
        <w:fldChar w:fldCharType="begin"/>
      </w:r>
      <w:r w:rsidRPr="007F6F97">
        <w:instrText xml:space="preserve"> REF _Ref402161191 \h  \* MERGEFORMAT </w:instrText>
      </w:r>
      <w:r w:rsidRPr="007F6F97">
        <w:fldChar w:fldCharType="separate"/>
      </w:r>
      <w:r w:rsidR="00B83AE1" w:rsidRPr="007F6F97">
        <w:t xml:space="preserve">Tabell </w:t>
      </w:r>
      <w:r w:rsidR="00B83AE1">
        <w:t>1</w:t>
      </w:r>
      <w:r w:rsidRPr="007F6F97">
        <w:fldChar w:fldCharType="end"/>
      </w:r>
      <w:r w:rsidRPr="007F6F97">
        <w:t>.</w:t>
      </w:r>
    </w:p>
    <w:tbl>
      <w:tblPr>
        <w:tblStyle w:val="Oformateradtabell3"/>
        <w:tblW w:w="8472" w:type="dxa"/>
        <w:tblInd w:w="426" w:type="dxa"/>
        <w:tblLook w:val="04A0" w:firstRow="1" w:lastRow="0" w:firstColumn="1" w:lastColumn="0" w:noHBand="0" w:noVBand="1"/>
      </w:tblPr>
      <w:tblGrid>
        <w:gridCol w:w="3227"/>
        <w:gridCol w:w="5245"/>
      </w:tblGrid>
      <w:tr w:rsidR="008272EB" w:rsidRPr="007F6F97" w14:paraId="0867A5DA" w14:textId="77777777" w:rsidTr="00B24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27" w:type="dxa"/>
          </w:tcPr>
          <w:p w14:paraId="299C7E42" w14:textId="77777777" w:rsidR="008272EB" w:rsidRPr="007F6F97" w:rsidRDefault="008272EB" w:rsidP="00C85EBF">
            <w:pPr>
              <w:pStyle w:val="Beskrivning"/>
            </w:pPr>
            <w:r w:rsidRPr="007F6F97">
              <w:rPr>
                <w:caps w:val="0"/>
              </w:rPr>
              <w:t>Namn</w:t>
            </w:r>
          </w:p>
        </w:tc>
        <w:tc>
          <w:tcPr>
            <w:tcW w:w="5245" w:type="dxa"/>
          </w:tcPr>
          <w:p w14:paraId="73A47D4B" w14:textId="77777777" w:rsidR="008272EB" w:rsidRPr="007F6F97" w:rsidRDefault="008272EB" w:rsidP="00C85EBF">
            <w:pPr>
              <w:pStyle w:val="Beskrivning"/>
              <w:cnfStyle w:val="100000000000" w:firstRow="1" w:lastRow="0" w:firstColumn="0" w:lastColumn="0" w:oddVBand="0" w:evenVBand="0" w:oddHBand="0" w:evenHBand="0" w:firstRowFirstColumn="0" w:firstRowLastColumn="0" w:lastRowFirstColumn="0" w:lastRowLastColumn="0"/>
            </w:pPr>
            <w:r w:rsidRPr="007F6F97">
              <w:rPr>
                <w:caps w:val="0"/>
              </w:rPr>
              <w:t>Ansvar / befogenhet</w:t>
            </w:r>
            <w:r>
              <w:rPr>
                <w:caps w:val="0"/>
              </w:rPr>
              <w:t>, avdelning</w:t>
            </w:r>
          </w:p>
        </w:tc>
      </w:tr>
      <w:tr w:rsidR="008272EB" w:rsidRPr="007F6F97" w14:paraId="62EA3C1D" w14:textId="77777777" w:rsidTr="00B24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B525C90" w14:textId="61B8695F" w:rsidR="008272EB" w:rsidRPr="007F6F97" w:rsidRDefault="00460692" w:rsidP="00C85EBF">
            <w:pPr>
              <w:pStyle w:val="Beskrivning"/>
            </w:pPr>
            <w:r>
              <w:t>Per Nordqvist</w:t>
            </w:r>
          </w:p>
        </w:tc>
        <w:tc>
          <w:tcPr>
            <w:tcW w:w="5245" w:type="dxa"/>
          </w:tcPr>
          <w:p w14:paraId="71B5B4E9" w14:textId="7299368C" w:rsidR="008272EB" w:rsidRPr="005665D8" w:rsidRDefault="00460692" w:rsidP="00C85EBF">
            <w:pPr>
              <w:pStyle w:val="Beskrivning"/>
              <w:cnfStyle w:val="000000100000" w:firstRow="0" w:lastRow="0" w:firstColumn="0" w:lastColumn="0" w:oddVBand="0" w:evenVBand="0" w:oddHBand="1" w:evenHBand="0" w:firstRowFirstColumn="0" w:firstRowLastColumn="0" w:lastRowFirstColumn="0" w:lastRowLastColumn="0"/>
            </w:pPr>
            <w:r>
              <w:t>Riskhanteringsansvarig, Medicinsk Teknik Skåne</w:t>
            </w:r>
            <w:r w:rsidR="00D907F3">
              <w:t>, Region Skåne</w:t>
            </w:r>
          </w:p>
        </w:tc>
      </w:tr>
      <w:tr w:rsidR="008272EB" w:rsidRPr="007F6F97" w14:paraId="30F5650A" w14:textId="77777777" w:rsidTr="00B24C54">
        <w:tc>
          <w:tcPr>
            <w:cnfStyle w:val="001000000000" w:firstRow="0" w:lastRow="0" w:firstColumn="1" w:lastColumn="0" w:oddVBand="0" w:evenVBand="0" w:oddHBand="0" w:evenHBand="0" w:firstRowFirstColumn="0" w:firstRowLastColumn="0" w:lastRowFirstColumn="0" w:lastRowLastColumn="0"/>
            <w:tcW w:w="3227" w:type="dxa"/>
          </w:tcPr>
          <w:p w14:paraId="4F110CE9" w14:textId="5B27D907" w:rsidR="008272EB" w:rsidRPr="007F6F97" w:rsidRDefault="00460692" w:rsidP="00C85EBF">
            <w:pPr>
              <w:pStyle w:val="Beskrivning"/>
            </w:pPr>
            <w:r>
              <w:t>Einar Heiberg</w:t>
            </w:r>
          </w:p>
        </w:tc>
        <w:tc>
          <w:tcPr>
            <w:tcW w:w="5245" w:type="dxa"/>
          </w:tcPr>
          <w:p w14:paraId="5C292175" w14:textId="240E1803" w:rsidR="008272EB" w:rsidRPr="007F6F97" w:rsidRDefault="00460692" w:rsidP="00C85EBF">
            <w:pPr>
              <w:pStyle w:val="Beskrivning"/>
              <w:cnfStyle w:val="000000000000" w:firstRow="0" w:lastRow="0" w:firstColumn="0" w:lastColumn="0" w:oddVBand="0" w:evenVBand="0" w:oddHBand="0" w:evenHBand="0" w:firstRowFirstColumn="0" w:firstRowLastColumn="0" w:lastRowFirstColumn="0" w:lastRowLastColumn="0"/>
            </w:pPr>
            <w:r>
              <w:t>Teknisk expertis inom 3dprint, Lunds Universitet</w:t>
            </w:r>
          </w:p>
        </w:tc>
      </w:tr>
      <w:tr w:rsidR="008272EB" w:rsidRPr="007F6F97" w14:paraId="2DA4A7BB" w14:textId="77777777" w:rsidTr="00B24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131FAD0" w14:textId="72BB14AE" w:rsidR="008272EB" w:rsidRPr="007F6F97" w:rsidRDefault="00460692" w:rsidP="00C85EBF">
            <w:pPr>
              <w:pStyle w:val="Beskrivning"/>
            </w:pPr>
            <w:r w:rsidRPr="00460692">
              <w:t xml:space="preserve">Jesper </w:t>
            </w:r>
            <w:del w:id="9" w:author="Jesper Fogestam Hessius" w:date="2020-04-02T23:35:00Z">
              <w:r w:rsidRPr="00460692" w:rsidDel="002542B5">
                <w:delText xml:space="preserve">Fogestam </w:delText>
              </w:r>
            </w:del>
            <w:r w:rsidRPr="00460692">
              <w:t>Hessius</w:t>
            </w:r>
          </w:p>
        </w:tc>
        <w:tc>
          <w:tcPr>
            <w:tcW w:w="5245" w:type="dxa"/>
          </w:tcPr>
          <w:p w14:paraId="056FD0A9" w14:textId="0B0512B0" w:rsidR="008272EB" w:rsidRPr="007F6F97" w:rsidRDefault="00460692" w:rsidP="00C85EBF">
            <w:pPr>
              <w:pStyle w:val="Beskrivning"/>
              <w:cnfStyle w:val="000000100000" w:firstRow="0" w:lastRow="0" w:firstColumn="0" w:lastColumn="0" w:oddVBand="0" w:evenVBand="0" w:oddHBand="1" w:evenHBand="0" w:firstRowFirstColumn="0" w:firstRowLastColumn="0" w:lastRowFirstColumn="0" w:lastRowLastColumn="0"/>
            </w:pPr>
            <w:r>
              <w:t>ST-Läkare, Region Västmanland (Västerås)</w:t>
            </w:r>
          </w:p>
        </w:tc>
      </w:tr>
      <w:tr w:rsidR="00B83AE1" w:rsidRPr="007F6F97" w14:paraId="3AD6DC12" w14:textId="77777777" w:rsidTr="00B24C54">
        <w:tc>
          <w:tcPr>
            <w:cnfStyle w:val="001000000000" w:firstRow="0" w:lastRow="0" w:firstColumn="1" w:lastColumn="0" w:oddVBand="0" w:evenVBand="0" w:oddHBand="0" w:evenHBand="0" w:firstRowFirstColumn="0" w:firstRowLastColumn="0" w:lastRowFirstColumn="0" w:lastRowLastColumn="0"/>
            <w:tcW w:w="3227" w:type="dxa"/>
          </w:tcPr>
          <w:p w14:paraId="2BE59792" w14:textId="7BCEB4B5" w:rsidR="00B83AE1" w:rsidRPr="00460692" w:rsidRDefault="00B83AE1" w:rsidP="00C85EBF">
            <w:pPr>
              <w:pStyle w:val="Beskrivning"/>
            </w:pPr>
            <w:r w:rsidRPr="00B83AE1">
              <w:t xml:space="preserve">Erik Cederberg </w:t>
            </w:r>
          </w:p>
        </w:tc>
        <w:tc>
          <w:tcPr>
            <w:tcW w:w="5245" w:type="dxa"/>
          </w:tcPr>
          <w:p w14:paraId="21F4791C" w14:textId="2D9DA517" w:rsidR="00B83AE1" w:rsidRDefault="00B83AE1" w:rsidP="00C85EBF">
            <w:pPr>
              <w:pStyle w:val="Beskrivning"/>
              <w:cnfStyle w:val="000000000000" w:firstRow="0" w:lastRow="0" w:firstColumn="0" w:lastColumn="0" w:oddVBand="0" w:evenVBand="0" w:oddHBand="0" w:evenHBand="0" w:firstRowFirstColumn="0" w:firstRowLastColumn="0" w:lastRowFirstColumn="0" w:lastRowLastColumn="0"/>
            </w:pPr>
            <w:r>
              <w:t xml:space="preserve">Teknisk expertis inom 3dprint, </w:t>
            </w:r>
            <w:r w:rsidRPr="00B83AE1">
              <w:t>3dverkstan.se</w:t>
            </w:r>
          </w:p>
        </w:tc>
      </w:tr>
      <w:tr w:rsidR="00B83AE1" w:rsidRPr="007F6F97" w14:paraId="5AB25841" w14:textId="77777777" w:rsidTr="00B24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D480FDF" w14:textId="1F424B71" w:rsidR="00B83AE1" w:rsidRPr="00460692" w:rsidRDefault="00B83AE1" w:rsidP="00C85EBF">
            <w:pPr>
              <w:pStyle w:val="Beskrivning"/>
            </w:pPr>
            <w:r w:rsidRPr="00B83AE1">
              <w:t>Petter Frieberg</w:t>
            </w:r>
          </w:p>
        </w:tc>
        <w:tc>
          <w:tcPr>
            <w:tcW w:w="5245" w:type="dxa"/>
          </w:tcPr>
          <w:p w14:paraId="1095B7A1" w14:textId="0127B8F5" w:rsidR="00B83AE1" w:rsidRDefault="00B83AE1" w:rsidP="00C85EBF">
            <w:pPr>
              <w:pStyle w:val="Beskrivning"/>
              <w:cnfStyle w:val="000000100000" w:firstRow="0" w:lastRow="0" w:firstColumn="0" w:lastColumn="0" w:oddVBand="0" w:evenVBand="0" w:oddHBand="1" w:evenHBand="0" w:firstRowFirstColumn="0" w:firstRowLastColumn="0" w:lastRowFirstColumn="0" w:lastRowLastColumn="0"/>
            </w:pPr>
            <w:r>
              <w:t>Flödessimuleringar, Lunds Universitet</w:t>
            </w:r>
          </w:p>
        </w:tc>
      </w:tr>
      <w:tr w:rsidR="00B83AE1" w:rsidRPr="007F6F97" w14:paraId="4D9B92DD" w14:textId="77777777" w:rsidTr="00B24C54">
        <w:tc>
          <w:tcPr>
            <w:cnfStyle w:val="001000000000" w:firstRow="0" w:lastRow="0" w:firstColumn="1" w:lastColumn="0" w:oddVBand="0" w:evenVBand="0" w:oddHBand="0" w:evenHBand="0" w:firstRowFirstColumn="0" w:firstRowLastColumn="0" w:lastRowFirstColumn="0" w:lastRowLastColumn="0"/>
            <w:tcW w:w="3227" w:type="dxa"/>
          </w:tcPr>
          <w:p w14:paraId="458FEDEA" w14:textId="752746BA" w:rsidR="00B83AE1" w:rsidRPr="00460692" w:rsidRDefault="00B83AE1" w:rsidP="00C85EBF">
            <w:pPr>
              <w:pStyle w:val="Beskrivning"/>
            </w:pPr>
            <w:r w:rsidRPr="00B83AE1">
              <w:t xml:space="preserve">Bernborg Philip </w:t>
            </w:r>
          </w:p>
        </w:tc>
        <w:tc>
          <w:tcPr>
            <w:tcW w:w="5245" w:type="dxa"/>
          </w:tcPr>
          <w:p w14:paraId="3DA71348" w14:textId="6500ABEC" w:rsidR="00B83AE1" w:rsidRDefault="00B83AE1" w:rsidP="00C85EBF">
            <w:pPr>
              <w:pStyle w:val="Beskrivning"/>
              <w:cnfStyle w:val="000000000000" w:firstRow="0" w:lastRow="0" w:firstColumn="0" w:lastColumn="0" w:oddVBand="0" w:evenVBand="0" w:oddHBand="0" w:evenHBand="0" w:firstRowFirstColumn="0" w:firstRowLastColumn="0" w:lastRowFirstColumn="0" w:lastRowLastColumn="0"/>
            </w:pPr>
            <w:r>
              <w:t xml:space="preserve">Teknisk expertis inom 3dprint, </w:t>
            </w:r>
            <w:r w:rsidR="00D907F3">
              <w:t xml:space="preserve">BFT, </w:t>
            </w:r>
            <w:r>
              <w:t>Region Skåne</w:t>
            </w:r>
          </w:p>
        </w:tc>
      </w:tr>
      <w:tr w:rsidR="008272EB" w:rsidRPr="007F6F97" w14:paraId="0421E395" w14:textId="77777777" w:rsidTr="00B24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0C37D96" w14:textId="77BA8875" w:rsidR="008272EB" w:rsidRPr="007F6F97" w:rsidRDefault="00B83AE1" w:rsidP="00C85EBF">
            <w:pPr>
              <w:pStyle w:val="Beskrivning"/>
            </w:pPr>
            <w:r>
              <w:t>Göran Petersson</w:t>
            </w:r>
          </w:p>
        </w:tc>
        <w:tc>
          <w:tcPr>
            <w:tcW w:w="5245" w:type="dxa"/>
          </w:tcPr>
          <w:p w14:paraId="06B5B65E" w14:textId="63ED5CB3" w:rsidR="008272EB" w:rsidRPr="007F6F97" w:rsidRDefault="00D907F3" w:rsidP="00C85EBF">
            <w:pPr>
              <w:pStyle w:val="Beskrivning"/>
              <w:cnfStyle w:val="000000100000" w:firstRow="0" w:lastRow="0" w:firstColumn="0" w:lastColumn="0" w:oddVBand="0" w:evenVBand="0" w:oddHBand="1" w:evenHBand="0" w:firstRowFirstColumn="0" w:firstRowLastColumn="0" w:lastRowFirstColumn="0" w:lastRowLastColumn="0"/>
            </w:pPr>
            <w:r>
              <w:t xml:space="preserve">Medicinteknisk Ingenjör, </w:t>
            </w:r>
            <w:r w:rsidR="00B83AE1">
              <w:t>Medicinsk Teknik Skåne</w:t>
            </w:r>
            <w:r>
              <w:t>, Region Skåne</w:t>
            </w:r>
          </w:p>
        </w:tc>
      </w:tr>
    </w:tbl>
    <w:p w14:paraId="23247DC8" w14:textId="7E4E1D9F" w:rsidR="008272EB" w:rsidRPr="007F6F97" w:rsidRDefault="008272EB" w:rsidP="00B24C54">
      <w:pPr>
        <w:rPr>
          <w:i/>
        </w:rPr>
      </w:pPr>
      <w:bookmarkStart w:id="10" w:name="_Ref402161191"/>
      <w:r w:rsidRPr="007F6F97">
        <w:t xml:space="preserve">Tabell </w:t>
      </w:r>
      <w:r>
        <w:rPr>
          <w:noProof/>
        </w:rPr>
        <w:fldChar w:fldCharType="begin"/>
      </w:r>
      <w:r>
        <w:rPr>
          <w:noProof/>
        </w:rPr>
        <w:instrText xml:space="preserve"> SEQ Tabell \* ARABIC </w:instrText>
      </w:r>
      <w:r>
        <w:rPr>
          <w:noProof/>
        </w:rPr>
        <w:fldChar w:fldCharType="separate"/>
      </w:r>
      <w:r w:rsidR="00B83AE1">
        <w:rPr>
          <w:noProof/>
        </w:rPr>
        <w:t>1</w:t>
      </w:r>
      <w:r>
        <w:rPr>
          <w:noProof/>
        </w:rPr>
        <w:fldChar w:fldCharType="end"/>
      </w:r>
      <w:bookmarkEnd w:id="10"/>
      <w:r w:rsidRPr="007F6F97">
        <w:t xml:space="preserve"> Riskhanteri</w:t>
      </w:r>
      <w:r>
        <w:t>ngsteam</w:t>
      </w:r>
    </w:p>
    <w:p w14:paraId="49FA3367" w14:textId="77777777" w:rsidR="008272EB" w:rsidRPr="007F6F97" w:rsidRDefault="008272EB" w:rsidP="008272EB">
      <w:pPr>
        <w:pStyle w:val="Rubrik2"/>
        <w:spacing w:before="240" w:after="60"/>
        <w:ind w:left="426" w:right="139"/>
      </w:pPr>
      <w:bookmarkStart w:id="11" w:name="_Toc8217518"/>
      <w:bookmarkStart w:id="12" w:name="_Toc36728801"/>
      <w:r w:rsidRPr="007F6F97">
        <w:t>Riskhanteringsplan</w:t>
      </w:r>
      <w:bookmarkEnd w:id="11"/>
      <w:bookmarkEnd w:id="12"/>
    </w:p>
    <w:p w14:paraId="1E92D6C7" w14:textId="5F097317" w:rsidR="008272EB" w:rsidRDefault="008272EB" w:rsidP="008272EB">
      <w:r w:rsidRPr="007F6F97">
        <w:t>Riskhanteringen har skett enligt</w:t>
      </w:r>
      <w:r>
        <w:t xml:space="preserve"> 133</w:t>
      </w:r>
      <w:r w:rsidR="00580CB5">
        <w:t>5</w:t>
      </w:r>
      <w:r>
        <w:t>21</w:t>
      </w:r>
      <w:r w:rsidR="00580CB5">
        <w:t>-</w:t>
      </w:r>
      <w:r>
        <w:t>R</w:t>
      </w:r>
      <w:r w:rsidRPr="007F6F97">
        <w:t>iskhanteringsplan</w:t>
      </w:r>
      <w:r>
        <w:t xml:space="preserve"> </w:t>
      </w:r>
      <w:sdt>
        <w:sdtPr>
          <w:id w:val="-2068404313"/>
          <w:citation/>
        </w:sdtPr>
        <w:sdtEndPr/>
        <w:sdtContent>
          <w:r>
            <w:fldChar w:fldCharType="begin"/>
          </w:r>
          <w:r>
            <w:instrText xml:space="preserve"> CITATION 133021 \l 1053 </w:instrText>
          </w:r>
          <w:r>
            <w:fldChar w:fldCharType="separate"/>
          </w:r>
          <w:r w:rsidR="00580CB5">
            <w:rPr>
              <w:noProof/>
            </w:rPr>
            <w:t>(3)</w:t>
          </w:r>
          <w:r>
            <w:fldChar w:fldCharType="end"/>
          </w:r>
        </w:sdtContent>
      </w:sdt>
      <w:r>
        <w:t>.</w:t>
      </w:r>
    </w:p>
    <w:p w14:paraId="02465A67" w14:textId="47CC7EE2" w:rsidR="008272EB" w:rsidRDefault="008272EB" w:rsidP="008272EB">
      <w:pPr>
        <w:pStyle w:val="Rubrik3"/>
        <w:spacing w:before="240" w:after="60"/>
        <w:ind w:left="426" w:right="139"/>
      </w:pPr>
      <w:bookmarkStart w:id="13" w:name="_Toc408834233"/>
      <w:bookmarkStart w:id="14" w:name="_Toc8217519"/>
      <w:bookmarkStart w:id="15" w:name="_Toc36728802"/>
      <w:r w:rsidRPr="00AC04F1">
        <w:t>Användningsfall</w:t>
      </w:r>
      <w:bookmarkEnd w:id="13"/>
      <w:bookmarkEnd w:id="14"/>
      <w:bookmarkEnd w:id="15"/>
    </w:p>
    <w:p w14:paraId="0B2C7C39" w14:textId="12B1B4D4" w:rsidR="00801A38" w:rsidRPr="00801A38" w:rsidRDefault="00801A38" w:rsidP="00801A38">
      <w:r>
        <w:t xml:space="preserve">Endast ett användningsfall har riskhanterats: normal användning under </w:t>
      </w:r>
      <w:r w:rsidR="00FB2D08">
        <w:t>speciella</w:t>
      </w:r>
      <w:r>
        <w:t xml:space="preserve"> omständigheter.</w:t>
      </w:r>
    </w:p>
    <w:p w14:paraId="7F141E87" w14:textId="77777777" w:rsidR="008272EB" w:rsidRPr="00BD0656" w:rsidRDefault="008272EB" w:rsidP="008272EB">
      <w:pPr>
        <w:pStyle w:val="Rubrik3"/>
        <w:spacing w:before="240" w:after="60"/>
        <w:ind w:left="426" w:right="139"/>
      </w:pPr>
      <w:bookmarkStart w:id="16" w:name="_Toc408834235"/>
      <w:bookmarkStart w:id="17" w:name="_Toc8217520"/>
      <w:bookmarkStart w:id="18" w:name="_Toc36728803"/>
      <w:r w:rsidRPr="00BD0656">
        <w:t>Skala för utvärdering av allvarlighet och sannolikhet</w:t>
      </w:r>
      <w:bookmarkEnd w:id="16"/>
      <w:bookmarkEnd w:id="17"/>
      <w:bookmarkEnd w:id="18"/>
    </w:p>
    <w:p w14:paraId="41E42AB0" w14:textId="5B6C2FC0" w:rsidR="008272EB" w:rsidRPr="00BD0656" w:rsidRDefault="008272EB" w:rsidP="008272EB">
      <w:r w:rsidRPr="00BD0656">
        <w:t xml:space="preserve">Se </w:t>
      </w:r>
      <w:r w:rsidRPr="00BD0656">
        <w:fldChar w:fldCharType="begin"/>
      </w:r>
      <w:r w:rsidRPr="00BD0656">
        <w:instrText xml:space="preserve"> REF _Ref405300140 \r \h </w:instrText>
      </w:r>
      <w:r w:rsidRPr="00BD0656">
        <w:fldChar w:fldCharType="separate"/>
      </w:r>
      <w:r w:rsidR="00B83AE1">
        <w:t>Appendix A</w:t>
      </w:r>
      <w:r w:rsidRPr="00BD0656">
        <w:fldChar w:fldCharType="end"/>
      </w:r>
      <w:r w:rsidRPr="00BD0656">
        <w:t>.</w:t>
      </w:r>
    </w:p>
    <w:p w14:paraId="69466F56" w14:textId="77777777" w:rsidR="008272EB" w:rsidRPr="00BD0656" w:rsidRDefault="008272EB" w:rsidP="008272EB">
      <w:pPr>
        <w:pStyle w:val="Rubrik3"/>
        <w:spacing w:before="240" w:after="60"/>
        <w:ind w:left="426" w:right="139"/>
      </w:pPr>
      <w:bookmarkStart w:id="19" w:name="_Toc408834236"/>
      <w:bookmarkStart w:id="20" w:name="_Toc8217521"/>
      <w:bookmarkStart w:id="21" w:name="_Toc36728804"/>
      <w:r w:rsidRPr="00BD0656">
        <w:t>Kriterier för att acceptera en risk</w:t>
      </w:r>
      <w:bookmarkEnd w:id="19"/>
      <w:bookmarkEnd w:id="20"/>
      <w:bookmarkEnd w:id="21"/>
    </w:p>
    <w:p w14:paraId="4E2A286F" w14:textId="5FD62D23" w:rsidR="008272EB" w:rsidRPr="00BD0656" w:rsidRDefault="008272EB" w:rsidP="008272EB">
      <w:r w:rsidRPr="00BD0656">
        <w:t xml:space="preserve">Enligt </w:t>
      </w:r>
      <w:r w:rsidRPr="00BD0656">
        <w:fldChar w:fldCharType="begin"/>
      </w:r>
      <w:r w:rsidRPr="00BD0656">
        <w:instrText xml:space="preserve"> REF _Ref402510450 \r \h </w:instrText>
      </w:r>
      <w:r w:rsidRPr="00BD0656">
        <w:fldChar w:fldCharType="separate"/>
      </w:r>
      <w:r w:rsidR="00B83AE1">
        <w:t>Appendix B</w:t>
      </w:r>
      <w:r w:rsidRPr="00BD0656">
        <w:fldChar w:fldCharType="end"/>
      </w:r>
      <w:r w:rsidRPr="00BD0656">
        <w:t xml:space="preserve"> vilket följer riskhanteringsprocessen </w:t>
      </w:r>
      <w:sdt>
        <w:sdtPr>
          <w:id w:val="-897672744"/>
          <w:citation/>
        </w:sdtPr>
        <w:sdtEndPr/>
        <w:sdtContent>
          <w:r w:rsidRPr="00BD0656">
            <w:fldChar w:fldCharType="begin"/>
          </w:r>
          <w:r w:rsidRPr="00BD0656">
            <w:instrText xml:space="preserve"> CITATION PROC10014 \l 1053 </w:instrText>
          </w:r>
          <w:r w:rsidRPr="00BD0656">
            <w:fldChar w:fldCharType="separate"/>
          </w:r>
          <w:r w:rsidR="00580CB5">
            <w:rPr>
              <w:noProof/>
            </w:rPr>
            <w:t>(4)</w:t>
          </w:r>
          <w:r w:rsidRPr="00BD0656">
            <w:fldChar w:fldCharType="end"/>
          </w:r>
        </w:sdtContent>
      </w:sdt>
      <w:r w:rsidRPr="00BD0656">
        <w:t>.</w:t>
      </w:r>
    </w:p>
    <w:p w14:paraId="425DFD45" w14:textId="77777777" w:rsidR="008272EB" w:rsidRPr="00BD0656" w:rsidRDefault="008272EB" w:rsidP="008272EB">
      <w:pPr>
        <w:pStyle w:val="Rubrik3"/>
        <w:spacing w:before="240" w:after="60"/>
        <w:ind w:left="426" w:right="139"/>
      </w:pPr>
      <w:bookmarkStart w:id="22" w:name="_Toc408834238"/>
      <w:bookmarkStart w:id="23" w:name="_Toc8217522"/>
      <w:bookmarkStart w:id="24" w:name="_Toc36728805"/>
      <w:r w:rsidRPr="00BD0656">
        <w:lastRenderedPageBreak/>
        <w:t>Dokumentation</w:t>
      </w:r>
      <w:bookmarkEnd w:id="22"/>
      <w:bookmarkEnd w:id="23"/>
      <w:bookmarkEnd w:id="24"/>
    </w:p>
    <w:p w14:paraId="2ACA1CD4" w14:textId="2DBEBBB5" w:rsidR="008272EB" w:rsidRPr="00BD0656" w:rsidRDefault="008272EB" w:rsidP="008272EB">
      <w:r w:rsidRPr="00BD0656">
        <w:t xml:space="preserve">Alla dokument rörande riskanalysen skall vara en del av en ”Risk management file” (RMF), se processbeskrivningen för riskanalys </w:t>
      </w:r>
      <w:sdt>
        <w:sdtPr>
          <w:id w:val="-76289502"/>
          <w:citation/>
        </w:sdtPr>
        <w:sdtEndPr/>
        <w:sdtContent>
          <w:r w:rsidRPr="00BD0656">
            <w:fldChar w:fldCharType="begin"/>
          </w:r>
          <w:r w:rsidRPr="00BD0656">
            <w:instrText xml:space="preserve"> CITATION PROC10014 \l 1053 </w:instrText>
          </w:r>
          <w:r w:rsidRPr="00BD0656">
            <w:fldChar w:fldCharType="separate"/>
          </w:r>
          <w:r w:rsidR="00580CB5">
            <w:rPr>
              <w:noProof/>
            </w:rPr>
            <w:t>(4)</w:t>
          </w:r>
          <w:r w:rsidRPr="00BD0656">
            <w:fldChar w:fldCharType="end"/>
          </w:r>
        </w:sdtContent>
      </w:sdt>
      <w:r w:rsidRPr="00BD0656">
        <w:t>.</w:t>
      </w:r>
    </w:p>
    <w:p w14:paraId="26C0C5E9" w14:textId="77777777" w:rsidR="008272EB" w:rsidRPr="007F6F97" w:rsidRDefault="008272EB" w:rsidP="008272EB">
      <w:pPr>
        <w:pStyle w:val="Rubrik2"/>
        <w:spacing w:before="240" w:after="60"/>
        <w:ind w:left="426" w:right="139"/>
      </w:pPr>
      <w:bookmarkStart w:id="25" w:name="_Toc8217523"/>
      <w:bookmarkStart w:id="26" w:name="_Toc36728806"/>
      <w:r w:rsidRPr="007F6F97">
        <w:t>Utvärderingsmetod, användarfall</w:t>
      </w:r>
      <w:bookmarkEnd w:id="25"/>
      <w:bookmarkEnd w:id="26"/>
    </w:p>
    <w:p w14:paraId="4C754DC4" w14:textId="77777777" w:rsidR="008272EB" w:rsidRPr="007F6F97" w:rsidRDefault="008272EB" w:rsidP="008272EB">
      <w:r w:rsidRPr="007F6F97">
        <w:t xml:space="preserve">Riskanalysen genomfördes med hjälp av användarfall som identifierades </w:t>
      </w:r>
      <w:r>
        <w:t>utifrån</w:t>
      </w:r>
      <w:r w:rsidRPr="007F6F97">
        <w:t xml:space="preserve"> användaren och de möjliga scenarier som produkten ska stödja. Använd</w:t>
      </w:r>
      <w:r>
        <w:t>ar</w:t>
      </w:r>
      <w:r w:rsidRPr="007F6F97">
        <w:t>fallen skrevs före risk</w:t>
      </w:r>
      <w:r>
        <w:t>analys</w:t>
      </w:r>
      <w:r w:rsidRPr="007F6F97">
        <w:t>mötet och användes som input under m</w:t>
      </w:r>
      <w:r>
        <w:t>ötet. Varje steg i användar</w:t>
      </w:r>
      <w:r w:rsidRPr="007F6F97">
        <w:t>fall</w:t>
      </w:r>
      <w:r>
        <w:t>en diskuterades.</w:t>
      </w:r>
    </w:p>
    <w:p w14:paraId="6452D464" w14:textId="5BE7652E" w:rsidR="00B83AE1" w:rsidRDefault="008272EB" w:rsidP="008272EB">
      <w:pPr>
        <w:rPr>
          <w:rFonts w:ascii="Times New Roman" w:hAnsi="Times New Roman" w:cs="Times New Roman"/>
          <w:color w:val="auto"/>
        </w:rPr>
      </w:pPr>
      <w:r>
        <w:t>Användarfallen</w:t>
      </w:r>
      <w:r w:rsidRPr="007F6F97">
        <w:t xml:space="preserve"> presenteras i </w:t>
      </w:r>
      <w:r w:rsidR="0031533B">
        <w:t>följande tabell:</w:t>
      </w:r>
      <w:r w:rsidRPr="007F6F97">
        <w:fldChar w:fldCharType="begin"/>
      </w:r>
      <w:r w:rsidRPr="007F6F97">
        <w:instrText xml:space="preserve"> REF _Ref402161632 \h </w:instrText>
      </w:r>
      <w:r w:rsidRPr="007F6F97">
        <w:fldChar w:fldCharType="separate"/>
      </w:r>
    </w:p>
    <w:tbl>
      <w:tblPr>
        <w:tblpPr w:leftFromText="141" w:rightFromText="141" w:vertAnchor="text" w:horzAnchor="page" w:tblpX="1827" w:tblpY="-36"/>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3260"/>
        <w:gridCol w:w="3686"/>
        <w:gridCol w:w="1231"/>
      </w:tblGrid>
      <w:tr w:rsidR="00B83AE1" w:rsidRPr="007F6F97" w14:paraId="02FB3E57" w14:textId="77777777" w:rsidTr="008272EB">
        <w:tc>
          <w:tcPr>
            <w:tcW w:w="959" w:type="dxa"/>
            <w:shd w:val="clear" w:color="auto" w:fill="BFBFBF" w:themeFill="background1" w:themeFillShade="BF"/>
          </w:tcPr>
          <w:p w14:paraId="6F5424F6" w14:textId="55602406" w:rsidR="00B83AE1" w:rsidRPr="007F6F97" w:rsidRDefault="00B83AE1" w:rsidP="008272EB">
            <w:pPr>
              <w:pStyle w:val="Beskrivning"/>
            </w:pPr>
            <w:r w:rsidRPr="007F6F97">
              <w:t>UC ID</w:t>
            </w:r>
          </w:p>
        </w:tc>
        <w:tc>
          <w:tcPr>
            <w:tcW w:w="3260" w:type="dxa"/>
            <w:shd w:val="clear" w:color="auto" w:fill="BFBFBF" w:themeFill="background1" w:themeFillShade="BF"/>
          </w:tcPr>
          <w:p w14:paraId="0A1AEC07" w14:textId="77777777" w:rsidR="00B83AE1" w:rsidRPr="007F6F97" w:rsidRDefault="00B83AE1" w:rsidP="008272EB">
            <w:pPr>
              <w:pStyle w:val="Beskrivning"/>
            </w:pPr>
            <w:r w:rsidRPr="007F6F97">
              <w:t>Funktionalitet</w:t>
            </w:r>
          </w:p>
        </w:tc>
        <w:tc>
          <w:tcPr>
            <w:tcW w:w="3686" w:type="dxa"/>
            <w:shd w:val="clear" w:color="auto" w:fill="BFBFBF" w:themeFill="background1" w:themeFillShade="BF"/>
          </w:tcPr>
          <w:p w14:paraId="45DD895B" w14:textId="77777777" w:rsidR="00B83AE1" w:rsidRPr="007F6F97" w:rsidRDefault="00B83AE1" w:rsidP="008272EB">
            <w:pPr>
              <w:pStyle w:val="Beskrivning"/>
            </w:pPr>
            <w:r w:rsidRPr="007F6F97">
              <w:t>Krav</w:t>
            </w:r>
          </w:p>
        </w:tc>
        <w:tc>
          <w:tcPr>
            <w:tcW w:w="1231" w:type="dxa"/>
            <w:shd w:val="clear" w:color="auto" w:fill="BFBFBF" w:themeFill="background1" w:themeFillShade="BF"/>
          </w:tcPr>
          <w:p w14:paraId="5EEB4677" w14:textId="77777777" w:rsidR="00B83AE1" w:rsidRPr="007F6F97" w:rsidRDefault="00B83AE1" w:rsidP="008272EB">
            <w:pPr>
              <w:pStyle w:val="Beskrivning"/>
            </w:pPr>
            <w:proofErr w:type="spellStart"/>
            <w:r w:rsidRPr="007F6F97">
              <w:t>Riskmöte</w:t>
            </w:r>
            <w:proofErr w:type="spellEnd"/>
          </w:p>
        </w:tc>
      </w:tr>
      <w:tr w:rsidR="00B83AE1" w:rsidRPr="007F6F97" w14:paraId="2D381D90" w14:textId="77777777" w:rsidTr="008272EB">
        <w:tc>
          <w:tcPr>
            <w:tcW w:w="959" w:type="dxa"/>
            <w:tcBorders>
              <w:top w:val="single" w:sz="8" w:space="0" w:color="000000"/>
              <w:left w:val="single" w:sz="8" w:space="0" w:color="000000"/>
              <w:bottom w:val="single" w:sz="8" w:space="0" w:color="000000"/>
            </w:tcBorders>
            <w:shd w:val="clear" w:color="auto" w:fill="auto"/>
          </w:tcPr>
          <w:p w14:paraId="7B9353C9" w14:textId="77777777" w:rsidR="00B83AE1" w:rsidRPr="007F6F97" w:rsidRDefault="00B83AE1" w:rsidP="008272EB">
            <w:pPr>
              <w:pStyle w:val="Beskrivning"/>
              <w:rPr>
                <w:b/>
                <w:lang w:eastAsia="ja-JP"/>
              </w:rPr>
            </w:pPr>
            <w:r w:rsidRPr="007F6F97">
              <w:rPr>
                <w:lang w:eastAsia="ja-JP"/>
              </w:rPr>
              <w:t>UC0</w:t>
            </w:r>
          </w:p>
        </w:tc>
        <w:tc>
          <w:tcPr>
            <w:tcW w:w="3260" w:type="dxa"/>
            <w:tcBorders>
              <w:top w:val="single" w:sz="8" w:space="0" w:color="000000"/>
              <w:bottom w:val="single" w:sz="8" w:space="0" w:color="000000"/>
            </w:tcBorders>
            <w:shd w:val="clear" w:color="auto" w:fill="auto"/>
          </w:tcPr>
          <w:p w14:paraId="5E025176" w14:textId="77777777" w:rsidR="00B83AE1" w:rsidRPr="007F6F97" w:rsidRDefault="00B83AE1" w:rsidP="008272EB">
            <w:pPr>
              <w:pStyle w:val="Beskrivning"/>
            </w:pPr>
            <w:r w:rsidRPr="007F6F97">
              <w:t>Förutsägbar felanvändning</w:t>
            </w:r>
          </w:p>
        </w:tc>
        <w:tc>
          <w:tcPr>
            <w:tcW w:w="3686" w:type="dxa"/>
            <w:tcBorders>
              <w:top w:val="single" w:sz="8" w:space="0" w:color="000000"/>
              <w:bottom w:val="single" w:sz="8" w:space="0" w:color="000000"/>
            </w:tcBorders>
            <w:shd w:val="clear" w:color="auto" w:fill="auto"/>
          </w:tcPr>
          <w:p w14:paraId="19FC0DFC" w14:textId="77777777" w:rsidR="00B83AE1" w:rsidRPr="007F6F97" w:rsidRDefault="00B83AE1" w:rsidP="008272EB">
            <w:pPr>
              <w:pStyle w:val="Beskrivning"/>
            </w:pPr>
            <w:r w:rsidRPr="007F6F97">
              <w:t>N/A</w:t>
            </w:r>
          </w:p>
        </w:tc>
        <w:tc>
          <w:tcPr>
            <w:tcW w:w="1231" w:type="dxa"/>
            <w:tcBorders>
              <w:top w:val="single" w:sz="8" w:space="0" w:color="000000"/>
              <w:bottom w:val="single" w:sz="8" w:space="0" w:color="000000"/>
              <w:right w:val="single" w:sz="8" w:space="0" w:color="000000"/>
            </w:tcBorders>
            <w:shd w:val="clear" w:color="auto" w:fill="auto"/>
          </w:tcPr>
          <w:p w14:paraId="75B14885" w14:textId="77777777" w:rsidR="00B83AE1" w:rsidRPr="007F6F97" w:rsidRDefault="00B83AE1" w:rsidP="008272EB">
            <w:pPr>
              <w:pStyle w:val="Beskrivning"/>
              <w:rPr>
                <w:lang w:eastAsia="ja-JP"/>
              </w:rPr>
            </w:pPr>
          </w:p>
        </w:tc>
      </w:tr>
      <w:tr w:rsidR="00B83AE1" w:rsidRPr="007F6F97" w14:paraId="1A65E2DC" w14:textId="77777777" w:rsidTr="008272EB">
        <w:tc>
          <w:tcPr>
            <w:tcW w:w="959" w:type="dxa"/>
            <w:shd w:val="clear" w:color="auto" w:fill="auto"/>
          </w:tcPr>
          <w:p w14:paraId="5CD2F1E8" w14:textId="77777777" w:rsidR="00B83AE1" w:rsidRPr="007F6F97" w:rsidRDefault="00B83AE1" w:rsidP="008272EB">
            <w:pPr>
              <w:pStyle w:val="Beskrivning"/>
              <w:rPr>
                <w:b/>
              </w:rPr>
            </w:pPr>
            <w:r w:rsidRPr="007F6F97">
              <w:rPr>
                <w:lang w:eastAsia="ja-JP"/>
              </w:rPr>
              <w:t>UC1</w:t>
            </w:r>
          </w:p>
        </w:tc>
        <w:tc>
          <w:tcPr>
            <w:tcW w:w="3260" w:type="dxa"/>
            <w:shd w:val="clear" w:color="auto" w:fill="auto"/>
          </w:tcPr>
          <w:p w14:paraId="23972DE5" w14:textId="77777777" w:rsidR="00B83AE1" w:rsidRPr="007F6F97" w:rsidRDefault="00B83AE1" w:rsidP="008272EB">
            <w:pPr>
              <w:pStyle w:val="Beskrivning"/>
            </w:pPr>
            <w:r>
              <w:t>Normal användning under speciella omständigheter.</w:t>
            </w:r>
          </w:p>
        </w:tc>
        <w:tc>
          <w:tcPr>
            <w:tcW w:w="3686" w:type="dxa"/>
            <w:shd w:val="clear" w:color="auto" w:fill="auto"/>
          </w:tcPr>
          <w:p w14:paraId="79C87125" w14:textId="77777777" w:rsidR="00B83AE1" w:rsidRPr="007F6F97" w:rsidRDefault="00B83AE1" w:rsidP="008272EB">
            <w:pPr>
              <w:pStyle w:val="Beskrivning"/>
            </w:pPr>
          </w:p>
        </w:tc>
        <w:tc>
          <w:tcPr>
            <w:tcW w:w="1231" w:type="dxa"/>
            <w:shd w:val="clear" w:color="auto" w:fill="auto"/>
          </w:tcPr>
          <w:p w14:paraId="19A9992C" w14:textId="77777777" w:rsidR="00B83AE1" w:rsidRPr="007F6F97" w:rsidRDefault="00B83AE1" w:rsidP="008272EB">
            <w:pPr>
              <w:pStyle w:val="Beskrivning"/>
              <w:rPr>
                <w:lang w:eastAsia="ja-JP"/>
              </w:rPr>
            </w:pPr>
          </w:p>
        </w:tc>
      </w:tr>
    </w:tbl>
    <w:p w14:paraId="4B35350A" w14:textId="18B74545" w:rsidR="008272EB" w:rsidRPr="007F6F97" w:rsidRDefault="00B83AE1" w:rsidP="008272EB">
      <w:r w:rsidRPr="007F6F97">
        <w:t xml:space="preserve"> Tabell </w:t>
      </w:r>
      <w:r>
        <w:rPr>
          <w:noProof/>
        </w:rPr>
        <w:t>2</w:t>
      </w:r>
      <w:r w:rsidR="008272EB" w:rsidRPr="007F6F97">
        <w:fldChar w:fldCharType="end"/>
      </w:r>
      <w:r w:rsidR="008272EB" w:rsidRPr="007F6F97">
        <w:t>.</w:t>
      </w:r>
      <w:r w:rsidR="0031533B" w:rsidRPr="0031533B">
        <w:rPr>
          <w:b/>
        </w:rPr>
        <w:t xml:space="preserve"> </w:t>
      </w:r>
      <w:r w:rsidR="0031533B" w:rsidRPr="00CE7C37">
        <w:rPr>
          <w:b/>
        </w:rPr>
        <w:t>Användarfall</w:t>
      </w:r>
    </w:p>
    <w:p w14:paraId="53409C7E" w14:textId="77777777" w:rsidR="008272EB" w:rsidRPr="007F6F97" w:rsidRDefault="008272EB" w:rsidP="008272EB">
      <w:r w:rsidRPr="007F6F97">
        <w:t xml:space="preserve">Förklaringar: </w:t>
      </w:r>
    </w:p>
    <w:p w14:paraId="70C08222" w14:textId="77777777" w:rsidR="008272EB" w:rsidRPr="007F6F97" w:rsidRDefault="008272EB" w:rsidP="008272EB">
      <w:r w:rsidRPr="007F6F97">
        <w:rPr>
          <w:b/>
        </w:rPr>
        <w:t>UC ID</w:t>
      </w:r>
      <w:r w:rsidRPr="007F6F97">
        <w:t xml:space="preserve"> – användarfallets ID-nummer</w:t>
      </w:r>
    </w:p>
    <w:p w14:paraId="244D55ED" w14:textId="77777777" w:rsidR="008272EB" w:rsidRPr="007F6F97" w:rsidRDefault="008272EB" w:rsidP="008272EB">
      <w:r w:rsidRPr="007F6F97">
        <w:rPr>
          <w:b/>
        </w:rPr>
        <w:t>Funktionalitet</w:t>
      </w:r>
      <w:r w:rsidRPr="007F6F97">
        <w:t xml:space="preserve"> - funktionaliteten som hanteras i användningsfallet </w:t>
      </w:r>
    </w:p>
    <w:p w14:paraId="45E63D70" w14:textId="5CAA9EC3" w:rsidR="008272EB" w:rsidRPr="007F6F97" w:rsidRDefault="008272EB" w:rsidP="008272EB">
      <w:r w:rsidRPr="007F6F97">
        <w:rPr>
          <w:b/>
        </w:rPr>
        <w:t>Krav</w:t>
      </w:r>
      <w:r w:rsidR="00460692">
        <w:rPr>
          <w:b/>
        </w:rPr>
        <w:t xml:space="preserve"> </w:t>
      </w:r>
      <w:r w:rsidRPr="007F6F97">
        <w:t xml:space="preserve">- användarkraven (URS) och produktkrav (PRS) som är relevanta för användarfallet. </w:t>
      </w:r>
    </w:p>
    <w:p w14:paraId="3BA2E180" w14:textId="3347C021" w:rsidR="008272EB" w:rsidRPr="007F6F97" w:rsidRDefault="008272EB" w:rsidP="008272EB">
      <w:r w:rsidRPr="007F6F97">
        <w:rPr>
          <w:b/>
        </w:rPr>
        <w:t>Risk</w:t>
      </w:r>
      <w:r w:rsidR="00006042">
        <w:rPr>
          <w:b/>
        </w:rPr>
        <w:t>analys</w:t>
      </w:r>
      <w:r w:rsidRPr="007F6F97">
        <w:rPr>
          <w:b/>
        </w:rPr>
        <w:t>möte</w:t>
      </w:r>
      <w:r w:rsidRPr="007F6F97">
        <w:t xml:space="preserve"> - Risk</w:t>
      </w:r>
      <w:r w:rsidR="00006042">
        <w:t>analys</w:t>
      </w:r>
      <w:r w:rsidRPr="007F6F97">
        <w:t>mötet när användning</w:t>
      </w:r>
      <w:r w:rsidR="00006042">
        <w:t>s</w:t>
      </w:r>
      <w:r w:rsidRPr="007F6F97">
        <w:t>fallet analyserades</w:t>
      </w:r>
    </w:p>
    <w:p w14:paraId="0721A6D4" w14:textId="0B36D118" w:rsidR="001349C8" w:rsidRDefault="001349C8" w:rsidP="008272EB">
      <w:pPr>
        <w:pStyle w:val="Rubrik2"/>
        <w:spacing w:before="240" w:after="60"/>
        <w:ind w:left="426" w:right="139"/>
      </w:pPr>
      <w:bookmarkStart w:id="27" w:name="_Toc36728807"/>
      <w:bookmarkStart w:id="28" w:name="_Toc8217524"/>
      <w:r>
        <w:t>Faror</w:t>
      </w:r>
      <w:bookmarkEnd w:id="27"/>
    </w:p>
    <w:p w14:paraId="51004B7A" w14:textId="30A3A46C" w:rsidR="001349C8" w:rsidRPr="001349C8" w:rsidRDefault="001349C8" w:rsidP="001349C8">
      <w:r>
        <w:t>Följande faror har identifierats för produkten, se riskhanteringsschemat</w:t>
      </w:r>
      <w:r w:rsidR="00556901">
        <w:t xml:space="preserve"> </w:t>
      </w:r>
      <w:sdt>
        <w:sdtPr>
          <w:id w:val="-1567717361"/>
          <w:citation/>
        </w:sdtPr>
        <w:sdtEndPr/>
        <w:sdtContent>
          <w:r w:rsidR="00556901">
            <w:fldChar w:fldCharType="begin"/>
          </w:r>
          <w:r w:rsidR="00556901">
            <w:instrText xml:space="preserve"> CITATION 133 \l 1053 </w:instrText>
          </w:r>
          <w:r w:rsidR="00556901">
            <w:fldChar w:fldCharType="separate"/>
          </w:r>
          <w:r w:rsidR="00580CB5">
            <w:rPr>
              <w:noProof/>
            </w:rPr>
            <w:t>(5)</w:t>
          </w:r>
          <w:r w:rsidR="00556901">
            <w:fldChar w:fldCharType="end"/>
          </w:r>
        </w:sdtContent>
      </w:sdt>
      <w:r w:rsidRPr="007F6F97">
        <w:t>.</w:t>
      </w:r>
    </w:p>
    <w:p w14:paraId="17515371" w14:textId="0E30F487" w:rsidR="008272EB" w:rsidRDefault="008272EB" w:rsidP="008272EB">
      <w:pPr>
        <w:pStyle w:val="Rubrik2"/>
        <w:spacing w:before="240" w:after="60"/>
        <w:ind w:left="426" w:right="139"/>
      </w:pPr>
      <w:bookmarkStart w:id="29" w:name="_Toc36728808"/>
      <w:r w:rsidRPr="007F6F97">
        <w:t>Riskvärdering</w:t>
      </w:r>
      <w:bookmarkEnd w:id="28"/>
      <w:bookmarkEnd w:id="29"/>
    </w:p>
    <w:p w14:paraId="25FAC3E9" w14:textId="21DA3A73" w:rsidR="008272EB" w:rsidRDefault="008272EB" w:rsidP="008272EB">
      <w:r>
        <w:t>K</w:t>
      </w:r>
      <w:r w:rsidRPr="007F6F97">
        <w:t xml:space="preserve">riterier för sannolikhet och allvarlighetsgrad </w:t>
      </w:r>
      <w:r w:rsidR="001349C8">
        <w:t>som användes</w:t>
      </w:r>
      <w:r w:rsidR="001349C8" w:rsidRPr="007F6F97">
        <w:t xml:space="preserve"> under riskanalysen</w:t>
      </w:r>
      <w:r w:rsidR="001349C8">
        <w:t xml:space="preserve"> var i </w:t>
      </w:r>
      <w:r>
        <w:t>enlig</w:t>
      </w:r>
      <w:r w:rsidR="001349C8">
        <w:t>he</w:t>
      </w:r>
      <w:r>
        <w:t xml:space="preserve">t </w:t>
      </w:r>
      <w:r w:rsidR="001349C8">
        <w:t xml:space="preserve">med </w:t>
      </w:r>
      <w:r>
        <w:t>riskhanteringsplanen</w:t>
      </w:r>
      <w:r w:rsidR="001349C8">
        <w:t>, efter behov blev dessa definierade i riskhanteringsschemat</w:t>
      </w:r>
      <w:r>
        <w:t xml:space="preserve"> </w:t>
      </w:r>
      <w:r w:rsidR="001349C8">
        <w:t xml:space="preserve">och finns även redovisade i </w:t>
      </w:r>
      <w:r>
        <w:fldChar w:fldCharType="begin"/>
      </w:r>
      <w:r>
        <w:instrText xml:space="preserve"> REF _Ref405300140 \r \h </w:instrText>
      </w:r>
      <w:r>
        <w:fldChar w:fldCharType="separate"/>
      </w:r>
      <w:r w:rsidR="00B83AE1">
        <w:t>Appendix A</w:t>
      </w:r>
      <w:r>
        <w:fldChar w:fldCharType="end"/>
      </w:r>
      <w:r>
        <w:t xml:space="preserve"> </w:t>
      </w:r>
    </w:p>
    <w:p w14:paraId="203A7B6B" w14:textId="77777777" w:rsidR="008272EB" w:rsidRPr="007F6F97" w:rsidRDefault="008272EB" w:rsidP="008272EB">
      <w:pPr>
        <w:pStyle w:val="Rubrik2"/>
        <w:spacing w:before="240" w:after="60"/>
        <w:ind w:left="426" w:right="139"/>
      </w:pPr>
      <w:bookmarkStart w:id="30" w:name="_Toc408404614"/>
      <w:bookmarkStart w:id="31" w:name="_Toc408404615"/>
      <w:bookmarkStart w:id="32" w:name="_Toc408404620"/>
      <w:bookmarkStart w:id="33" w:name="_Toc408404648"/>
      <w:bookmarkStart w:id="34" w:name="_Toc408404649"/>
      <w:bookmarkStart w:id="35" w:name="_Toc408404653"/>
      <w:bookmarkStart w:id="36" w:name="_Toc408404671"/>
      <w:bookmarkStart w:id="37" w:name="_Toc400701854"/>
      <w:bookmarkStart w:id="38" w:name="_Toc8217525"/>
      <w:bookmarkStart w:id="39" w:name="_Toc36728809"/>
      <w:bookmarkEnd w:id="30"/>
      <w:bookmarkEnd w:id="31"/>
      <w:bookmarkEnd w:id="32"/>
      <w:bookmarkEnd w:id="33"/>
      <w:bookmarkEnd w:id="34"/>
      <w:bookmarkEnd w:id="35"/>
      <w:bookmarkEnd w:id="36"/>
      <w:r w:rsidRPr="007F6F97">
        <w:t>Riskkontroll</w:t>
      </w:r>
      <w:bookmarkEnd w:id="37"/>
      <w:bookmarkEnd w:id="38"/>
      <w:bookmarkEnd w:id="39"/>
    </w:p>
    <w:p w14:paraId="7E9D6D11" w14:textId="4BBEBE6A" w:rsidR="008272EB" w:rsidRPr="0057006A" w:rsidRDefault="008272EB" w:rsidP="008272EB">
      <w:r w:rsidRPr="007F6F97">
        <w:t>Lämpliga riskkontrollåtgärder för att reducera risken till en acceptabel nivå identifierades.</w:t>
      </w:r>
      <w:r>
        <w:t xml:space="preserve"> </w:t>
      </w:r>
      <w:r w:rsidRPr="007F6F97">
        <w:t xml:space="preserve">Riskkontrollåtgärderna dokumenterades i </w:t>
      </w:r>
      <w:r>
        <w:t>riskhanteringsschemat</w:t>
      </w:r>
      <w:r w:rsidR="004221A7">
        <w:t xml:space="preserve"> </w:t>
      </w:r>
      <w:sdt>
        <w:sdtPr>
          <w:id w:val="1892232700"/>
          <w:citation/>
        </w:sdtPr>
        <w:sdtEndPr/>
        <w:sdtContent>
          <w:r w:rsidR="004221A7">
            <w:fldChar w:fldCharType="begin"/>
          </w:r>
          <w:r w:rsidR="004221A7">
            <w:instrText xml:space="preserve"> CITATION 133 \l 1053 </w:instrText>
          </w:r>
          <w:r w:rsidR="004221A7">
            <w:fldChar w:fldCharType="separate"/>
          </w:r>
          <w:r w:rsidR="00580CB5">
            <w:rPr>
              <w:noProof/>
            </w:rPr>
            <w:t>(5)</w:t>
          </w:r>
          <w:r w:rsidR="004221A7">
            <w:fldChar w:fldCharType="end"/>
          </w:r>
        </w:sdtContent>
      </w:sdt>
      <w:r w:rsidRPr="007F6F97">
        <w:t>.</w:t>
      </w:r>
    </w:p>
    <w:p w14:paraId="786E2407" w14:textId="77777777" w:rsidR="008272EB" w:rsidRPr="007F6F97" w:rsidRDefault="008272EB" w:rsidP="008272EB">
      <w:pPr>
        <w:pStyle w:val="Rubrik2"/>
        <w:spacing w:before="240" w:after="60"/>
        <w:ind w:left="426" w:right="139"/>
      </w:pPr>
      <w:bookmarkStart w:id="40" w:name="_Toc400701855"/>
      <w:bookmarkStart w:id="41" w:name="_Toc8217526"/>
      <w:bookmarkStart w:id="42" w:name="_Toc36728810"/>
      <w:r w:rsidRPr="007F6F97">
        <w:t>Införande av riskkontroll</w:t>
      </w:r>
      <w:bookmarkEnd w:id="40"/>
      <w:r>
        <w:t>, spårbarhet</w:t>
      </w:r>
      <w:bookmarkEnd w:id="41"/>
      <w:bookmarkEnd w:id="42"/>
    </w:p>
    <w:p w14:paraId="34690E50" w14:textId="09A4D754" w:rsidR="008272EB" w:rsidRPr="00352F76" w:rsidRDefault="008272EB" w:rsidP="008272EB">
      <w:r w:rsidRPr="007F6F97">
        <w:t xml:space="preserve">Riskkontrollåtgärderna överfördes till kravmassan i produktens kravspecifikation. Där angavs ett unikt ID enligt Produktutvecklingsprocessen </w:t>
      </w:r>
      <w:sdt>
        <w:sdtPr>
          <w:id w:val="1197896250"/>
          <w:citation/>
        </w:sdtPr>
        <w:sdtEndPr/>
        <w:sdtContent>
          <w:r>
            <w:fldChar w:fldCharType="begin"/>
          </w:r>
          <w:r>
            <w:instrText xml:space="preserve"> CITATION PROC10011 \l 1053 </w:instrText>
          </w:r>
          <w:r>
            <w:fldChar w:fldCharType="separate"/>
          </w:r>
          <w:r w:rsidR="00580CB5">
            <w:rPr>
              <w:noProof/>
            </w:rPr>
            <w:t>(6)</w:t>
          </w:r>
          <w:r>
            <w:fldChar w:fldCharType="end"/>
          </w:r>
        </w:sdtContent>
      </w:sdt>
      <w:r w:rsidRPr="007F6F97">
        <w:t xml:space="preserve"> vilket gav en möjlighet att verifiera och spåra dessa likt andra krav.</w:t>
      </w:r>
    </w:p>
    <w:p w14:paraId="2992E646" w14:textId="77777777" w:rsidR="000C460A" w:rsidRDefault="000C460A">
      <w:pPr>
        <w:spacing w:line="240" w:lineRule="auto"/>
        <w:ind w:left="0"/>
        <w:rPr>
          <w:sz w:val="24"/>
        </w:rPr>
      </w:pPr>
      <w:bookmarkStart w:id="43" w:name="_Toc8217527"/>
      <w:bookmarkStart w:id="44" w:name="_Toc36728811"/>
      <w:r>
        <w:br w:type="page"/>
      </w:r>
    </w:p>
    <w:p w14:paraId="3D56F0F3" w14:textId="09F22570" w:rsidR="008272EB" w:rsidRPr="007F6F97" w:rsidRDefault="008272EB" w:rsidP="008272EB">
      <w:pPr>
        <w:pStyle w:val="Rubrik2"/>
        <w:spacing w:before="240" w:after="60"/>
        <w:ind w:left="426" w:right="139"/>
      </w:pPr>
      <w:r>
        <w:lastRenderedPageBreak/>
        <w:t>Bedömning av kvarstående</w:t>
      </w:r>
      <w:r w:rsidRPr="007F6F97">
        <w:t xml:space="preserve"> risk</w:t>
      </w:r>
      <w:r>
        <w:t>er</w:t>
      </w:r>
      <w:bookmarkEnd w:id="43"/>
      <w:bookmarkEnd w:id="44"/>
    </w:p>
    <w:p w14:paraId="46132FF7" w14:textId="7F55792A" w:rsidR="00B24C54" w:rsidRPr="007F6F97" w:rsidRDefault="008272EB" w:rsidP="008272EB">
      <w:r w:rsidRPr="007F6F97">
        <w:t xml:space="preserve">Följande risker </w:t>
      </w:r>
      <w:r>
        <w:t xml:space="preserve">som kan ge upphov till patientskada </w:t>
      </w:r>
      <w:r w:rsidRPr="007F6F97">
        <w:t xml:space="preserve">finns </w:t>
      </w:r>
      <w:r>
        <w:t xml:space="preserve">kvar efter att riskkontrollåtgärder införts, </w:t>
      </w:r>
      <w:r w:rsidRPr="007F6F97">
        <w:t xml:space="preserve">se </w:t>
      </w:r>
      <w:r w:rsidRPr="007F6F97">
        <w:fldChar w:fldCharType="begin"/>
      </w:r>
      <w:r w:rsidRPr="007F6F97">
        <w:instrText xml:space="preserve"> REF _Ref402172817 \h </w:instrText>
      </w:r>
      <w:r w:rsidRPr="007F6F97">
        <w:fldChar w:fldCharType="separate"/>
      </w:r>
      <w:r w:rsidR="00B83AE1" w:rsidRPr="007F6F97">
        <w:t xml:space="preserve">Tabell </w:t>
      </w:r>
      <w:r w:rsidR="00B83AE1">
        <w:rPr>
          <w:noProof/>
        </w:rPr>
        <w:t>3</w:t>
      </w:r>
      <w:r w:rsidRPr="007F6F97">
        <w:fldChar w:fldCharType="end"/>
      </w:r>
      <w:r w:rsidR="00E054F3">
        <w:t xml:space="preserve"> och</w:t>
      </w:r>
      <w:r>
        <w:t xml:space="preserve"> </w:t>
      </w:r>
      <w:r>
        <w:fldChar w:fldCharType="begin"/>
      </w:r>
      <w:r>
        <w:instrText xml:space="preserve"> REF _Ref402256399 \h </w:instrText>
      </w:r>
      <w:r>
        <w:fldChar w:fldCharType="separate"/>
      </w:r>
      <w:r w:rsidR="00B83AE1" w:rsidRPr="007F6F97">
        <w:t xml:space="preserve">Tabell </w:t>
      </w:r>
      <w:r w:rsidR="00B83AE1">
        <w:rPr>
          <w:noProof/>
        </w:rPr>
        <w:t>4</w:t>
      </w:r>
      <w:r>
        <w:fldChar w:fldCharType="end"/>
      </w:r>
      <w:r w:rsidR="00E054F3">
        <w:t>.</w:t>
      </w:r>
    </w:p>
    <w:tbl>
      <w:tblPr>
        <w:tblpPr w:leftFromText="141" w:rightFromText="141" w:vertAnchor="text" w:tblpY="1"/>
        <w:tblOverlap w:val="never"/>
        <w:tblW w:w="8788" w:type="dxa"/>
        <w:tblLayout w:type="fixed"/>
        <w:tblCellMar>
          <w:left w:w="70" w:type="dxa"/>
          <w:right w:w="70" w:type="dxa"/>
        </w:tblCellMar>
        <w:tblLook w:val="04A0" w:firstRow="1" w:lastRow="0" w:firstColumn="1" w:lastColumn="0" w:noHBand="0" w:noVBand="1"/>
      </w:tblPr>
      <w:tblGrid>
        <w:gridCol w:w="846"/>
        <w:gridCol w:w="2693"/>
        <w:gridCol w:w="425"/>
        <w:gridCol w:w="430"/>
        <w:gridCol w:w="459"/>
        <w:gridCol w:w="2341"/>
        <w:gridCol w:w="527"/>
        <w:gridCol w:w="532"/>
        <w:gridCol w:w="535"/>
      </w:tblGrid>
      <w:tr w:rsidR="008272EB" w:rsidRPr="007F6F97" w14:paraId="528302A7" w14:textId="77777777" w:rsidTr="00A7345D">
        <w:trPr>
          <w:trHeight w:val="276"/>
        </w:trPr>
        <w:tc>
          <w:tcPr>
            <w:tcW w:w="846" w:type="dxa"/>
            <w:vMerge w:val="restart"/>
            <w:tcBorders>
              <w:top w:val="single" w:sz="4" w:space="0" w:color="auto"/>
              <w:left w:val="single" w:sz="4" w:space="0" w:color="auto"/>
              <w:right w:val="single" w:sz="4" w:space="0" w:color="auto"/>
            </w:tcBorders>
            <w:shd w:val="clear" w:color="auto" w:fill="auto"/>
            <w:vAlign w:val="center"/>
          </w:tcPr>
          <w:p w14:paraId="322E6F58" w14:textId="77777777" w:rsidR="008272EB" w:rsidRDefault="008272EB" w:rsidP="00A7345D">
            <w:pPr>
              <w:pStyle w:val="Beskrivning"/>
            </w:pPr>
            <w:r>
              <w:t xml:space="preserve">Risk id </w:t>
            </w:r>
          </w:p>
          <w:p w14:paraId="3A723F10" w14:textId="77777777" w:rsidR="008272EB" w:rsidRPr="007F6F97" w:rsidRDefault="008272EB" w:rsidP="00A7345D">
            <w:pPr>
              <w:pStyle w:val="Beskrivning"/>
            </w:pPr>
            <w:r w:rsidRPr="007F6F97">
              <w:t>Ha ID [UCx.y Hx]</w:t>
            </w:r>
          </w:p>
        </w:tc>
        <w:tc>
          <w:tcPr>
            <w:tcW w:w="2693" w:type="dxa"/>
            <w:vMerge w:val="restart"/>
            <w:tcBorders>
              <w:top w:val="single" w:sz="4" w:space="0" w:color="auto"/>
              <w:left w:val="single" w:sz="4" w:space="0" w:color="auto"/>
              <w:right w:val="single" w:sz="4" w:space="0" w:color="auto"/>
            </w:tcBorders>
            <w:shd w:val="clear" w:color="auto" w:fill="auto"/>
            <w:vAlign w:val="center"/>
          </w:tcPr>
          <w:p w14:paraId="4BEA1637" w14:textId="77777777" w:rsidR="008272EB" w:rsidRPr="007F6F97" w:rsidRDefault="008272EB" w:rsidP="00A7345D">
            <w:pPr>
              <w:pStyle w:val="Beskrivning"/>
            </w:pPr>
            <w:r w:rsidRPr="007F6F97">
              <w:br/>
              <w:t>Risk</w:t>
            </w: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6E6307CE" w14:textId="77777777" w:rsidR="008272EB" w:rsidRPr="007F6F97" w:rsidRDefault="008272EB" w:rsidP="00A7345D">
            <w:pPr>
              <w:pStyle w:val="Beskrivning"/>
            </w:pPr>
            <w:r w:rsidRPr="007F6F97">
              <w:t>Riskanalys</w:t>
            </w:r>
          </w:p>
        </w:tc>
        <w:tc>
          <w:tcPr>
            <w:tcW w:w="2341" w:type="dxa"/>
            <w:tcBorders>
              <w:top w:val="single" w:sz="4" w:space="0" w:color="auto"/>
              <w:left w:val="single" w:sz="4" w:space="0" w:color="auto"/>
              <w:right w:val="single" w:sz="4" w:space="0" w:color="auto"/>
            </w:tcBorders>
            <w:vAlign w:val="center"/>
          </w:tcPr>
          <w:p w14:paraId="682F6325" w14:textId="77777777" w:rsidR="008272EB" w:rsidRPr="007F6F97" w:rsidRDefault="008272EB" w:rsidP="00A7345D">
            <w:pPr>
              <w:pStyle w:val="Beskrivning"/>
            </w:pPr>
            <w:r>
              <w:t>Åtgärd</w:t>
            </w:r>
          </w:p>
        </w:tc>
        <w:tc>
          <w:tcPr>
            <w:tcW w:w="159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7CFB5F46" w14:textId="77777777" w:rsidR="008272EB" w:rsidRPr="007F6F97" w:rsidRDefault="008272EB" w:rsidP="00A7345D">
            <w:pPr>
              <w:pStyle w:val="Beskrivning"/>
            </w:pPr>
            <w:r w:rsidRPr="007F6F97">
              <w:t>Återstående risk</w:t>
            </w:r>
          </w:p>
        </w:tc>
      </w:tr>
      <w:tr w:rsidR="008272EB" w:rsidRPr="007F6F97" w14:paraId="608C668F" w14:textId="77777777" w:rsidTr="00A7345D">
        <w:trPr>
          <w:trHeight w:val="1534"/>
        </w:trPr>
        <w:tc>
          <w:tcPr>
            <w:tcW w:w="846" w:type="dxa"/>
            <w:vMerge/>
            <w:tcBorders>
              <w:left w:val="single" w:sz="4" w:space="0" w:color="auto"/>
              <w:bottom w:val="single" w:sz="4" w:space="0" w:color="auto"/>
              <w:right w:val="single" w:sz="4" w:space="0" w:color="auto"/>
            </w:tcBorders>
            <w:shd w:val="clear" w:color="auto" w:fill="auto"/>
            <w:vAlign w:val="center"/>
            <w:hideMark/>
          </w:tcPr>
          <w:p w14:paraId="0709B52F" w14:textId="77777777" w:rsidR="008272EB" w:rsidRPr="007F6F97" w:rsidRDefault="008272EB" w:rsidP="00A7345D">
            <w:pPr>
              <w:pStyle w:val="Beskrivning"/>
            </w:pPr>
          </w:p>
        </w:tc>
        <w:tc>
          <w:tcPr>
            <w:tcW w:w="2693" w:type="dxa"/>
            <w:vMerge/>
            <w:tcBorders>
              <w:left w:val="single" w:sz="4" w:space="0" w:color="auto"/>
              <w:bottom w:val="single" w:sz="4" w:space="0" w:color="auto"/>
              <w:right w:val="single" w:sz="4" w:space="0" w:color="auto"/>
            </w:tcBorders>
            <w:shd w:val="clear" w:color="auto" w:fill="auto"/>
            <w:vAlign w:val="center"/>
            <w:hideMark/>
          </w:tcPr>
          <w:p w14:paraId="1A7890DC" w14:textId="77777777" w:rsidR="008272EB" w:rsidRPr="007F6F97" w:rsidRDefault="008272EB" w:rsidP="00A7345D">
            <w:pPr>
              <w:pStyle w:val="Beskrivning"/>
            </w:pP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E5A1806" w14:textId="77777777" w:rsidR="008272EB" w:rsidRPr="007F6F97" w:rsidRDefault="008272EB" w:rsidP="00A7345D">
            <w:pPr>
              <w:pStyle w:val="Beskrivning"/>
            </w:pPr>
            <w:r w:rsidRPr="007F6F97">
              <w:t xml:space="preserve">Sannolikhet </w:t>
            </w:r>
            <w:r>
              <w:t xml:space="preserve"> </w:t>
            </w:r>
          </w:p>
        </w:tc>
        <w:tc>
          <w:tcPr>
            <w:tcW w:w="430"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1585854" w14:textId="77777777" w:rsidR="008272EB" w:rsidRPr="007F6F97" w:rsidRDefault="008272EB" w:rsidP="00A7345D">
            <w:pPr>
              <w:pStyle w:val="Beskrivning"/>
            </w:pPr>
            <w:r w:rsidRPr="007F6F97">
              <w:t>Allvarlighetsgrad</w:t>
            </w:r>
          </w:p>
        </w:tc>
        <w:tc>
          <w:tcPr>
            <w:tcW w:w="459"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35414032" w14:textId="77777777" w:rsidR="008272EB" w:rsidRPr="007F6F97" w:rsidRDefault="008272EB" w:rsidP="00A7345D">
            <w:pPr>
              <w:pStyle w:val="Beskrivning"/>
            </w:pPr>
            <w:r w:rsidRPr="007F6F97">
              <w:t>Risk</w:t>
            </w:r>
          </w:p>
        </w:tc>
        <w:tc>
          <w:tcPr>
            <w:tcW w:w="2341" w:type="dxa"/>
            <w:tcBorders>
              <w:left w:val="single" w:sz="4" w:space="0" w:color="auto"/>
              <w:bottom w:val="single" w:sz="4" w:space="0" w:color="auto"/>
              <w:right w:val="single" w:sz="4" w:space="0" w:color="auto"/>
            </w:tcBorders>
            <w:textDirection w:val="btLr"/>
          </w:tcPr>
          <w:p w14:paraId="2348820D" w14:textId="77777777" w:rsidR="008272EB" w:rsidRPr="007F6F97" w:rsidRDefault="008272EB" w:rsidP="00A7345D">
            <w:pPr>
              <w:pStyle w:val="Beskrivning"/>
            </w:pPr>
          </w:p>
        </w:tc>
        <w:tc>
          <w:tcPr>
            <w:tcW w:w="52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FB2016E" w14:textId="78BFF30E" w:rsidR="008272EB" w:rsidRPr="00441C8E" w:rsidRDefault="008272EB" w:rsidP="00A7345D">
            <w:pPr>
              <w:pStyle w:val="Beskrivning"/>
            </w:pPr>
            <w:r w:rsidRPr="00441C8E">
              <w:t>Sannolikhet</w:t>
            </w:r>
          </w:p>
        </w:tc>
        <w:tc>
          <w:tcPr>
            <w:tcW w:w="532"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5AEDACD8" w14:textId="77777777" w:rsidR="008272EB" w:rsidRPr="00441C8E" w:rsidRDefault="008272EB" w:rsidP="00A7345D">
            <w:pPr>
              <w:pStyle w:val="Beskrivning"/>
            </w:pPr>
            <w:r w:rsidRPr="00441C8E">
              <w:t>Allvarlighetsgrad</w:t>
            </w:r>
          </w:p>
        </w:tc>
        <w:tc>
          <w:tcPr>
            <w:tcW w:w="53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6B0CAE6C" w14:textId="77777777" w:rsidR="008272EB" w:rsidRPr="00441C8E" w:rsidRDefault="008272EB" w:rsidP="00A7345D">
            <w:pPr>
              <w:pStyle w:val="Beskrivning"/>
            </w:pPr>
            <w:r w:rsidRPr="00441C8E">
              <w:t>Risk</w:t>
            </w:r>
          </w:p>
        </w:tc>
      </w:tr>
      <w:tr w:rsidR="005E4BF8" w:rsidRPr="007F6F97" w14:paraId="4237AC51" w14:textId="77777777" w:rsidTr="00A7345D">
        <w:trPr>
          <w:cantSplit/>
          <w:trHeight w:val="276"/>
        </w:trPr>
        <w:tc>
          <w:tcPr>
            <w:tcW w:w="846" w:type="dxa"/>
            <w:tcBorders>
              <w:top w:val="single" w:sz="4" w:space="0" w:color="auto"/>
              <w:left w:val="single" w:sz="4" w:space="0" w:color="auto"/>
              <w:bottom w:val="single" w:sz="4" w:space="0" w:color="auto"/>
              <w:right w:val="single" w:sz="4" w:space="0" w:color="auto"/>
            </w:tcBorders>
            <w:vAlign w:val="bottom"/>
          </w:tcPr>
          <w:p w14:paraId="4E1C93CB" w14:textId="4A4DDE3E" w:rsidR="005E4BF8" w:rsidRDefault="005E4BF8" w:rsidP="005E4BF8">
            <w:pPr>
              <w:pStyle w:val="Beskrivning"/>
            </w:pPr>
            <w:r w:rsidRPr="00A7345D">
              <w:t>UC1 H2 - H8</w:t>
            </w:r>
          </w:p>
        </w:tc>
        <w:tc>
          <w:tcPr>
            <w:tcW w:w="2693" w:type="dxa"/>
            <w:tcBorders>
              <w:top w:val="single" w:sz="4" w:space="0" w:color="auto"/>
              <w:left w:val="nil"/>
              <w:bottom w:val="single" w:sz="4" w:space="0" w:color="auto"/>
              <w:right w:val="single" w:sz="4" w:space="0" w:color="auto"/>
            </w:tcBorders>
            <w:vAlign w:val="bottom"/>
          </w:tcPr>
          <w:p w14:paraId="2853C352" w14:textId="77777777" w:rsidR="005E4BF8" w:rsidRPr="00FC4185" w:rsidRDefault="005E4BF8" w:rsidP="005E4BF8">
            <w:pPr>
              <w:pStyle w:val="Beskrivning"/>
              <w:rPr>
                <w:lang w:val="en-US"/>
              </w:rPr>
            </w:pPr>
            <w:r w:rsidRPr="00FC4185">
              <w:rPr>
                <w:lang w:val="en-US"/>
              </w:rPr>
              <w:t xml:space="preserve">Cytotoxicity, Sensitization, Irritation, Systematic toxicity (acute), </w:t>
            </w:r>
            <w:proofErr w:type="spellStart"/>
            <w:r w:rsidRPr="00FC4185">
              <w:rPr>
                <w:lang w:val="en-US"/>
              </w:rPr>
              <w:t>Subchronic</w:t>
            </w:r>
            <w:proofErr w:type="spellEnd"/>
            <w:r w:rsidRPr="00FC4185">
              <w:rPr>
                <w:lang w:val="en-US"/>
              </w:rPr>
              <w:t xml:space="preserve"> toxicity (subacute toxicity), Genotoxicity, Implantation:</w:t>
            </w:r>
          </w:p>
          <w:p w14:paraId="395EB700" w14:textId="3078EF9D" w:rsidR="005E4BF8" w:rsidRPr="000C460A" w:rsidRDefault="005E4BF8" w:rsidP="005E4BF8">
            <w:pPr>
              <w:pStyle w:val="Beskrivning"/>
            </w:pPr>
            <w:r w:rsidRPr="00A7345D">
              <w:t>Inhalation via 3D-utskrift kan ge medicinska komplikationer</w:t>
            </w:r>
            <w:r w:rsidRPr="00A7345D">
              <w:tab/>
              <w:t>. Patientskada uppstår</w:t>
            </w:r>
            <w:r>
              <w:t>.</w:t>
            </w:r>
          </w:p>
        </w:tc>
        <w:tc>
          <w:tcPr>
            <w:tcW w:w="425" w:type="dxa"/>
            <w:tcBorders>
              <w:top w:val="single" w:sz="4" w:space="0" w:color="auto"/>
              <w:left w:val="nil"/>
              <w:bottom w:val="single" w:sz="4" w:space="0" w:color="auto"/>
              <w:right w:val="single" w:sz="4" w:space="0" w:color="auto"/>
            </w:tcBorders>
            <w:vAlign w:val="bottom"/>
          </w:tcPr>
          <w:p w14:paraId="019F5631" w14:textId="2A8D372C" w:rsidR="005E4BF8" w:rsidRDefault="005E4BF8" w:rsidP="005E4BF8">
            <w:pPr>
              <w:pStyle w:val="Beskrivning"/>
            </w:pPr>
            <w:r w:rsidRPr="00A7345D">
              <w:t>4</w:t>
            </w:r>
          </w:p>
        </w:tc>
        <w:tc>
          <w:tcPr>
            <w:tcW w:w="430" w:type="dxa"/>
            <w:tcBorders>
              <w:top w:val="single" w:sz="4" w:space="0" w:color="auto"/>
              <w:left w:val="nil"/>
              <w:bottom w:val="single" w:sz="4" w:space="0" w:color="auto"/>
              <w:right w:val="single" w:sz="4" w:space="0" w:color="auto"/>
            </w:tcBorders>
            <w:vAlign w:val="bottom"/>
          </w:tcPr>
          <w:p w14:paraId="58BA4B73" w14:textId="068A645C" w:rsidR="005E4BF8" w:rsidRDefault="005E4BF8" w:rsidP="005E4BF8">
            <w:pPr>
              <w:pStyle w:val="Beskrivning"/>
            </w:pPr>
            <w:r w:rsidRPr="00A7345D">
              <w:t>3</w:t>
            </w:r>
          </w:p>
        </w:tc>
        <w:tc>
          <w:tcPr>
            <w:tcW w:w="459" w:type="dxa"/>
            <w:tcBorders>
              <w:top w:val="single" w:sz="4" w:space="0" w:color="auto"/>
              <w:left w:val="nil"/>
              <w:bottom w:val="single" w:sz="4" w:space="0" w:color="auto"/>
              <w:right w:val="single" w:sz="4" w:space="0" w:color="auto"/>
            </w:tcBorders>
            <w:shd w:val="clear" w:color="auto" w:fill="FF0000"/>
            <w:vAlign w:val="bottom"/>
          </w:tcPr>
          <w:p w14:paraId="7DED56B6" w14:textId="0638DAF1" w:rsidR="005E4BF8" w:rsidRDefault="005E4BF8" w:rsidP="005E4BF8">
            <w:pPr>
              <w:pStyle w:val="Beskrivning"/>
            </w:pPr>
            <w:r w:rsidRPr="00A7345D">
              <w:t>12</w:t>
            </w:r>
          </w:p>
        </w:tc>
        <w:tc>
          <w:tcPr>
            <w:tcW w:w="2341" w:type="dxa"/>
            <w:tcBorders>
              <w:top w:val="single" w:sz="4" w:space="0" w:color="auto"/>
              <w:left w:val="nil"/>
              <w:bottom w:val="single" w:sz="4" w:space="0" w:color="auto"/>
              <w:right w:val="single" w:sz="4" w:space="0" w:color="auto"/>
            </w:tcBorders>
          </w:tcPr>
          <w:p w14:paraId="15248AEB" w14:textId="4C8A143C" w:rsidR="005E4BF8" w:rsidRPr="00A7345D" w:rsidRDefault="005E4BF8" w:rsidP="005E4BF8">
            <w:pPr>
              <w:pStyle w:val="Beskrivning"/>
            </w:pPr>
            <w:r w:rsidRPr="00A7345D">
              <w:t>RK004: I kliniskt bruk endast användning av CE-märkt plast godkänd för oralt bruk (Formlabs Dental SG)</w:t>
            </w:r>
          </w:p>
        </w:tc>
        <w:tc>
          <w:tcPr>
            <w:tcW w:w="527" w:type="dxa"/>
            <w:tcBorders>
              <w:top w:val="single" w:sz="4" w:space="0" w:color="auto"/>
              <w:left w:val="single" w:sz="4" w:space="0" w:color="auto"/>
              <w:bottom w:val="single" w:sz="4" w:space="0" w:color="auto"/>
              <w:right w:val="single" w:sz="4" w:space="0" w:color="auto"/>
            </w:tcBorders>
            <w:noWrap/>
            <w:vAlign w:val="bottom"/>
          </w:tcPr>
          <w:p w14:paraId="35F20428" w14:textId="7CD58652" w:rsidR="005E4BF8" w:rsidRDefault="005E4BF8" w:rsidP="005E4BF8">
            <w:pPr>
              <w:pStyle w:val="Beskrivning"/>
            </w:pPr>
            <w:r w:rsidRPr="00A7345D">
              <w:t>1</w:t>
            </w:r>
          </w:p>
        </w:tc>
        <w:tc>
          <w:tcPr>
            <w:tcW w:w="532" w:type="dxa"/>
            <w:tcBorders>
              <w:top w:val="single" w:sz="4" w:space="0" w:color="auto"/>
              <w:left w:val="nil"/>
              <w:bottom w:val="single" w:sz="4" w:space="0" w:color="auto"/>
              <w:right w:val="single" w:sz="4" w:space="0" w:color="auto"/>
            </w:tcBorders>
            <w:noWrap/>
            <w:vAlign w:val="bottom"/>
          </w:tcPr>
          <w:p w14:paraId="20964182" w14:textId="268EE782" w:rsidR="005E4BF8" w:rsidRDefault="005E4BF8" w:rsidP="005E4BF8">
            <w:pPr>
              <w:pStyle w:val="Beskrivning"/>
            </w:pPr>
            <w:r w:rsidRPr="00A7345D">
              <w:t>3</w:t>
            </w:r>
          </w:p>
        </w:tc>
        <w:tc>
          <w:tcPr>
            <w:tcW w:w="535" w:type="dxa"/>
            <w:tcBorders>
              <w:top w:val="single" w:sz="4" w:space="0" w:color="auto"/>
              <w:left w:val="nil"/>
              <w:bottom w:val="single" w:sz="4" w:space="0" w:color="auto"/>
              <w:right w:val="single" w:sz="4" w:space="0" w:color="auto"/>
            </w:tcBorders>
            <w:shd w:val="clear" w:color="auto" w:fill="FFFF00"/>
            <w:noWrap/>
            <w:vAlign w:val="bottom"/>
          </w:tcPr>
          <w:p w14:paraId="3F5BDCF0" w14:textId="53543979" w:rsidR="005E4BF8" w:rsidRDefault="005E4BF8" w:rsidP="005E4BF8">
            <w:pPr>
              <w:pStyle w:val="Beskrivning"/>
            </w:pPr>
            <w:r w:rsidRPr="00A7345D">
              <w:t>3</w:t>
            </w:r>
          </w:p>
        </w:tc>
      </w:tr>
      <w:tr w:rsidR="005E4BF8" w:rsidRPr="007F6F97" w14:paraId="6F41B238" w14:textId="77777777" w:rsidTr="00A7345D">
        <w:trPr>
          <w:cantSplit/>
          <w:trHeight w:val="276"/>
        </w:trPr>
        <w:tc>
          <w:tcPr>
            <w:tcW w:w="846" w:type="dxa"/>
            <w:tcBorders>
              <w:top w:val="single" w:sz="4" w:space="0" w:color="auto"/>
              <w:left w:val="single" w:sz="4" w:space="0" w:color="auto"/>
              <w:bottom w:val="single" w:sz="4" w:space="0" w:color="auto"/>
              <w:right w:val="single" w:sz="4" w:space="0" w:color="auto"/>
            </w:tcBorders>
            <w:vAlign w:val="bottom"/>
          </w:tcPr>
          <w:p w14:paraId="003AE22F" w14:textId="60EDC6AB" w:rsidR="005E4BF8" w:rsidRPr="007F6F97" w:rsidRDefault="005E4BF8" w:rsidP="005E4BF8">
            <w:pPr>
              <w:pStyle w:val="Beskrivning"/>
            </w:pPr>
            <w:r>
              <w:t>UC1 H11</w:t>
            </w:r>
          </w:p>
        </w:tc>
        <w:tc>
          <w:tcPr>
            <w:tcW w:w="2693" w:type="dxa"/>
            <w:tcBorders>
              <w:top w:val="single" w:sz="4" w:space="0" w:color="auto"/>
              <w:left w:val="nil"/>
              <w:bottom w:val="single" w:sz="4" w:space="0" w:color="auto"/>
              <w:right w:val="single" w:sz="4" w:space="0" w:color="auto"/>
            </w:tcBorders>
            <w:vAlign w:val="bottom"/>
          </w:tcPr>
          <w:p w14:paraId="6E03DD31" w14:textId="0598C345" w:rsidR="005E4BF8" w:rsidRPr="007F6F97" w:rsidRDefault="005E4BF8" w:rsidP="005E4BF8">
            <w:pPr>
              <w:pStyle w:val="Beskrivning"/>
            </w:pPr>
            <w:r w:rsidRPr="000C460A">
              <w:t>Heated air</w:t>
            </w:r>
            <w:r>
              <w:t xml:space="preserve">: </w:t>
            </w:r>
            <w:r w:rsidRPr="000C460A">
              <w:t>Varm fuktig luft går genom längre slangar i denna uppställning. Varm fuktig luft som möter kall yta bildar kondens.</w:t>
            </w:r>
            <w:r>
              <w:t xml:space="preserve"> </w:t>
            </w:r>
            <w:r w:rsidRPr="000C460A">
              <w:t>Kondensen gör att systemet tappar verkan.</w:t>
            </w:r>
          </w:p>
        </w:tc>
        <w:tc>
          <w:tcPr>
            <w:tcW w:w="425" w:type="dxa"/>
            <w:tcBorders>
              <w:top w:val="single" w:sz="4" w:space="0" w:color="auto"/>
              <w:left w:val="nil"/>
              <w:bottom w:val="single" w:sz="4" w:space="0" w:color="auto"/>
              <w:right w:val="single" w:sz="4" w:space="0" w:color="auto"/>
            </w:tcBorders>
            <w:vAlign w:val="bottom"/>
          </w:tcPr>
          <w:p w14:paraId="2549A2E1" w14:textId="32493CC8" w:rsidR="005E4BF8" w:rsidRPr="007F6F97" w:rsidRDefault="005E4BF8" w:rsidP="005E4BF8">
            <w:pPr>
              <w:pStyle w:val="Beskrivning"/>
            </w:pPr>
            <w:r>
              <w:t>4</w:t>
            </w:r>
          </w:p>
        </w:tc>
        <w:tc>
          <w:tcPr>
            <w:tcW w:w="430" w:type="dxa"/>
            <w:tcBorders>
              <w:top w:val="single" w:sz="4" w:space="0" w:color="auto"/>
              <w:left w:val="nil"/>
              <w:bottom w:val="single" w:sz="4" w:space="0" w:color="auto"/>
              <w:right w:val="single" w:sz="4" w:space="0" w:color="auto"/>
            </w:tcBorders>
            <w:vAlign w:val="bottom"/>
          </w:tcPr>
          <w:p w14:paraId="14FA6031" w14:textId="3EAD8B04" w:rsidR="005E4BF8" w:rsidRPr="007F6F97" w:rsidRDefault="005E4BF8" w:rsidP="005E4BF8">
            <w:pPr>
              <w:pStyle w:val="Beskrivning"/>
            </w:pPr>
            <w:r>
              <w:t>3</w:t>
            </w:r>
          </w:p>
        </w:tc>
        <w:tc>
          <w:tcPr>
            <w:tcW w:w="459" w:type="dxa"/>
            <w:tcBorders>
              <w:top w:val="single" w:sz="4" w:space="0" w:color="auto"/>
              <w:left w:val="nil"/>
              <w:bottom w:val="single" w:sz="4" w:space="0" w:color="auto"/>
              <w:right w:val="single" w:sz="4" w:space="0" w:color="auto"/>
            </w:tcBorders>
            <w:shd w:val="clear" w:color="auto" w:fill="FF0000"/>
            <w:vAlign w:val="bottom"/>
          </w:tcPr>
          <w:p w14:paraId="6448F218" w14:textId="76673603" w:rsidR="005E4BF8" w:rsidRPr="007F6F97" w:rsidRDefault="005E4BF8" w:rsidP="005E4BF8">
            <w:pPr>
              <w:pStyle w:val="Beskrivning"/>
            </w:pPr>
            <w:r>
              <w:t>12</w:t>
            </w:r>
          </w:p>
        </w:tc>
        <w:tc>
          <w:tcPr>
            <w:tcW w:w="2341" w:type="dxa"/>
            <w:tcBorders>
              <w:top w:val="single" w:sz="4" w:space="0" w:color="auto"/>
              <w:left w:val="nil"/>
              <w:bottom w:val="single" w:sz="4" w:space="0" w:color="auto"/>
              <w:right w:val="single" w:sz="4" w:space="0" w:color="auto"/>
            </w:tcBorders>
          </w:tcPr>
          <w:p w14:paraId="7FB57B1B" w14:textId="77777777" w:rsidR="005E4BF8" w:rsidRPr="00A7345D" w:rsidRDefault="005E4BF8" w:rsidP="005E4BF8">
            <w:pPr>
              <w:pStyle w:val="Beskrivning"/>
            </w:pPr>
            <w:r w:rsidRPr="00A7345D">
              <w:t>RK003: Teknisk lösning i anslutning till T-koppling som samlar upp kondensvatten.</w:t>
            </w:r>
          </w:p>
          <w:p w14:paraId="5D7C68B2" w14:textId="77777777" w:rsidR="005E4BF8" w:rsidRPr="00A7345D" w:rsidRDefault="005E4BF8" w:rsidP="005E4BF8">
            <w:pPr>
              <w:pStyle w:val="Beskrivning"/>
            </w:pPr>
          </w:p>
        </w:tc>
        <w:tc>
          <w:tcPr>
            <w:tcW w:w="527" w:type="dxa"/>
            <w:tcBorders>
              <w:top w:val="single" w:sz="4" w:space="0" w:color="auto"/>
              <w:left w:val="single" w:sz="4" w:space="0" w:color="auto"/>
              <w:bottom w:val="single" w:sz="4" w:space="0" w:color="auto"/>
              <w:right w:val="single" w:sz="4" w:space="0" w:color="auto"/>
            </w:tcBorders>
            <w:noWrap/>
            <w:vAlign w:val="bottom"/>
          </w:tcPr>
          <w:p w14:paraId="08C956AD" w14:textId="7090175C" w:rsidR="005E4BF8" w:rsidRPr="00441C8E" w:rsidRDefault="005E4BF8" w:rsidP="005E4BF8">
            <w:pPr>
              <w:pStyle w:val="Beskrivning"/>
            </w:pPr>
            <w:r>
              <w:t>1</w:t>
            </w:r>
          </w:p>
        </w:tc>
        <w:tc>
          <w:tcPr>
            <w:tcW w:w="532" w:type="dxa"/>
            <w:tcBorders>
              <w:top w:val="single" w:sz="4" w:space="0" w:color="auto"/>
              <w:left w:val="nil"/>
              <w:bottom w:val="single" w:sz="4" w:space="0" w:color="auto"/>
              <w:right w:val="single" w:sz="4" w:space="0" w:color="auto"/>
            </w:tcBorders>
            <w:noWrap/>
            <w:vAlign w:val="bottom"/>
          </w:tcPr>
          <w:p w14:paraId="2F0ECE71" w14:textId="62DD1171" w:rsidR="005E4BF8" w:rsidRPr="00441C8E" w:rsidRDefault="005E4BF8" w:rsidP="005E4BF8">
            <w:pPr>
              <w:pStyle w:val="Beskrivning"/>
            </w:pPr>
            <w:r>
              <w:t>3</w:t>
            </w:r>
          </w:p>
        </w:tc>
        <w:tc>
          <w:tcPr>
            <w:tcW w:w="535" w:type="dxa"/>
            <w:tcBorders>
              <w:top w:val="single" w:sz="4" w:space="0" w:color="auto"/>
              <w:left w:val="nil"/>
              <w:bottom w:val="single" w:sz="4" w:space="0" w:color="auto"/>
              <w:right w:val="single" w:sz="4" w:space="0" w:color="auto"/>
            </w:tcBorders>
            <w:shd w:val="clear" w:color="auto" w:fill="FFFF00"/>
            <w:noWrap/>
            <w:vAlign w:val="bottom"/>
          </w:tcPr>
          <w:p w14:paraId="6612833D" w14:textId="55F300FA" w:rsidR="005E4BF8" w:rsidRPr="00441C8E" w:rsidRDefault="005E4BF8" w:rsidP="005E4BF8">
            <w:pPr>
              <w:pStyle w:val="Beskrivning"/>
            </w:pPr>
            <w:r>
              <w:t>3</w:t>
            </w:r>
          </w:p>
        </w:tc>
      </w:tr>
      <w:tr w:rsidR="005E4BF8" w:rsidRPr="007F6F97" w14:paraId="318308ED" w14:textId="77777777" w:rsidTr="00A7345D">
        <w:trPr>
          <w:cantSplit/>
          <w:trHeight w:val="276"/>
        </w:trPr>
        <w:tc>
          <w:tcPr>
            <w:tcW w:w="846" w:type="dxa"/>
            <w:tcBorders>
              <w:top w:val="single" w:sz="4" w:space="0" w:color="auto"/>
              <w:left w:val="single" w:sz="4" w:space="0" w:color="auto"/>
              <w:bottom w:val="single" w:sz="4" w:space="0" w:color="auto"/>
              <w:right w:val="single" w:sz="4" w:space="0" w:color="auto"/>
            </w:tcBorders>
            <w:vAlign w:val="bottom"/>
          </w:tcPr>
          <w:p w14:paraId="2D672C4D" w14:textId="5F682A67" w:rsidR="005E4BF8" w:rsidRPr="007F6F97" w:rsidRDefault="005E4BF8" w:rsidP="005E4BF8">
            <w:pPr>
              <w:pStyle w:val="Beskrivning"/>
            </w:pPr>
            <w:r>
              <w:t>UC1 H12-H13</w:t>
            </w:r>
          </w:p>
        </w:tc>
        <w:tc>
          <w:tcPr>
            <w:tcW w:w="2693" w:type="dxa"/>
            <w:tcBorders>
              <w:top w:val="single" w:sz="4" w:space="0" w:color="auto"/>
              <w:left w:val="nil"/>
              <w:bottom w:val="single" w:sz="4" w:space="0" w:color="auto"/>
              <w:right w:val="single" w:sz="4" w:space="0" w:color="auto"/>
            </w:tcBorders>
            <w:vAlign w:val="bottom"/>
          </w:tcPr>
          <w:p w14:paraId="6A1B55EB" w14:textId="612DA93A" w:rsidR="005E4BF8" w:rsidRPr="007F6F97" w:rsidRDefault="005E4BF8" w:rsidP="005E4BF8">
            <w:pPr>
              <w:pStyle w:val="Beskrivning"/>
            </w:pPr>
            <w:r>
              <w:t>Bacteria och Viruses: De utskrivna komponenterna är kontaminerade. Patientskada uppstår.</w:t>
            </w:r>
          </w:p>
        </w:tc>
        <w:tc>
          <w:tcPr>
            <w:tcW w:w="425" w:type="dxa"/>
            <w:tcBorders>
              <w:top w:val="single" w:sz="4" w:space="0" w:color="auto"/>
              <w:left w:val="nil"/>
              <w:bottom w:val="single" w:sz="4" w:space="0" w:color="auto"/>
              <w:right w:val="single" w:sz="4" w:space="0" w:color="auto"/>
            </w:tcBorders>
            <w:vAlign w:val="bottom"/>
          </w:tcPr>
          <w:p w14:paraId="35BC114E" w14:textId="3A2FAC4D" w:rsidR="005E4BF8" w:rsidRPr="007F6F97" w:rsidRDefault="005E4BF8" w:rsidP="005E4BF8">
            <w:pPr>
              <w:pStyle w:val="Beskrivning"/>
            </w:pPr>
            <w:r>
              <w:t>3</w:t>
            </w:r>
          </w:p>
        </w:tc>
        <w:tc>
          <w:tcPr>
            <w:tcW w:w="430" w:type="dxa"/>
            <w:tcBorders>
              <w:top w:val="single" w:sz="4" w:space="0" w:color="auto"/>
              <w:left w:val="nil"/>
              <w:bottom w:val="single" w:sz="4" w:space="0" w:color="auto"/>
              <w:right w:val="single" w:sz="4" w:space="0" w:color="auto"/>
            </w:tcBorders>
            <w:vAlign w:val="bottom"/>
          </w:tcPr>
          <w:p w14:paraId="0AF0BD9F" w14:textId="51F1DB9D" w:rsidR="005E4BF8" w:rsidRPr="007F6F97" w:rsidRDefault="005E4BF8" w:rsidP="005E4BF8">
            <w:pPr>
              <w:pStyle w:val="Beskrivning"/>
            </w:pPr>
            <w:r>
              <w:t>3</w:t>
            </w:r>
          </w:p>
        </w:tc>
        <w:tc>
          <w:tcPr>
            <w:tcW w:w="459" w:type="dxa"/>
            <w:tcBorders>
              <w:top w:val="single" w:sz="4" w:space="0" w:color="auto"/>
              <w:left w:val="nil"/>
              <w:bottom w:val="single" w:sz="4" w:space="0" w:color="auto"/>
              <w:right w:val="single" w:sz="4" w:space="0" w:color="auto"/>
            </w:tcBorders>
            <w:shd w:val="clear" w:color="auto" w:fill="FF0000"/>
            <w:vAlign w:val="bottom"/>
          </w:tcPr>
          <w:p w14:paraId="50A73FE6" w14:textId="4683077A" w:rsidR="005E4BF8" w:rsidRPr="007F6F97" w:rsidRDefault="005E4BF8" w:rsidP="005E4BF8">
            <w:pPr>
              <w:pStyle w:val="Beskrivning"/>
            </w:pPr>
            <w:r>
              <w:t>9</w:t>
            </w:r>
          </w:p>
        </w:tc>
        <w:tc>
          <w:tcPr>
            <w:tcW w:w="2341" w:type="dxa"/>
            <w:tcBorders>
              <w:top w:val="single" w:sz="4" w:space="0" w:color="auto"/>
              <w:left w:val="nil"/>
              <w:bottom w:val="single" w:sz="4" w:space="0" w:color="auto"/>
              <w:right w:val="single" w:sz="4" w:space="0" w:color="auto"/>
            </w:tcBorders>
          </w:tcPr>
          <w:p w14:paraId="3B4B2ACE" w14:textId="61D8AA03" w:rsidR="005E4BF8" w:rsidRPr="00A7345D" w:rsidRDefault="005E4BF8" w:rsidP="005E4BF8">
            <w:pPr>
              <w:pStyle w:val="Beskrivning"/>
            </w:pPr>
            <w:r w:rsidRPr="00A7345D">
              <w:t>RK011: utskrivna komponenterna görs i plast som tål Autoklav</w:t>
            </w:r>
          </w:p>
        </w:tc>
        <w:tc>
          <w:tcPr>
            <w:tcW w:w="527" w:type="dxa"/>
            <w:tcBorders>
              <w:top w:val="single" w:sz="4" w:space="0" w:color="auto"/>
              <w:left w:val="single" w:sz="4" w:space="0" w:color="auto"/>
              <w:bottom w:val="single" w:sz="4" w:space="0" w:color="auto"/>
              <w:right w:val="single" w:sz="4" w:space="0" w:color="auto"/>
            </w:tcBorders>
            <w:noWrap/>
            <w:vAlign w:val="bottom"/>
          </w:tcPr>
          <w:p w14:paraId="4DB5E8EB" w14:textId="4FFF3092" w:rsidR="005E4BF8" w:rsidRPr="00441C8E" w:rsidRDefault="005E4BF8" w:rsidP="005E4BF8">
            <w:pPr>
              <w:pStyle w:val="Beskrivning"/>
            </w:pPr>
            <w:r>
              <w:t>1</w:t>
            </w:r>
          </w:p>
        </w:tc>
        <w:tc>
          <w:tcPr>
            <w:tcW w:w="532" w:type="dxa"/>
            <w:tcBorders>
              <w:top w:val="single" w:sz="4" w:space="0" w:color="auto"/>
              <w:left w:val="nil"/>
              <w:bottom w:val="single" w:sz="4" w:space="0" w:color="auto"/>
              <w:right w:val="single" w:sz="4" w:space="0" w:color="auto"/>
            </w:tcBorders>
            <w:noWrap/>
            <w:vAlign w:val="bottom"/>
          </w:tcPr>
          <w:p w14:paraId="56B54F2B" w14:textId="0BF73812" w:rsidR="005E4BF8" w:rsidRPr="00441C8E" w:rsidRDefault="005E4BF8" w:rsidP="005E4BF8">
            <w:pPr>
              <w:pStyle w:val="Beskrivning"/>
            </w:pPr>
            <w:r>
              <w:t>3</w:t>
            </w:r>
          </w:p>
        </w:tc>
        <w:tc>
          <w:tcPr>
            <w:tcW w:w="535" w:type="dxa"/>
            <w:tcBorders>
              <w:top w:val="single" w:sz="4" w:space="0" w:color="auto"/>
              <w:left w:val="nil"/>
              <w:bottom w:val="single" w:sz="4" w:space="0" w:color="auto"/>
              <w:right w:val="single" w:sz="4" w:space="0" w:color="auto"/>
            </w:tcBorders>
            <w:shd w:val="clear" w:color="auto" w:fill="FFFF00"/>
            <w:noWrap/>
            <w:vAlign w:val="bottom"/>
          </w:tcPr>
          <w:p w14:paraId="04AB0F9F" w14:textId="262EB4A7" w:rsidR="005E4BF8" w:rsidRPr="00441C8E" w:rsidRDefault="005E4BF8" w:rsidP="005E4BF8">
            <w:pPr>
              <w:pStyle w:val="Beskrivning"/>
            </w:pPr>
            <w:r>
              <w:t>3</w:t>
            </w:r>
          </w:p>
        </w:tc>
      </w:tr>
      <w:tr w:rsidR="005E4BF8" w:rsidRPr="007F6F97" w14:paraId="2D5D8B46" w14:textId="77777777" w:rsidTr="00A7345D">
        <w:trPr>
          <w:cantSplit/>
          <w:trHeight w:val="276"/>
        </w:trPr>
        <w:tc>
          <w:tcPr>
            <w:tcW w:w="846" w:type="dxa"/>
            <w:tcBorders>
              <w:top w:val="single" w:sz="4" w:space="0" w:color="auto"/>
              <w:left w:val="single" w:sz="4" w:space="0" w:color="auto"/>
              <w:bottom w:val="single" w:sz="4" w:space="0" w:color="auto"/>
              <w:right w:val="single" w:sz="4" w:space="0" w:color="auto"/>
            </w:tcBorders>
            <w:vAlign w:val="bottom"/>
          </w:tcPr>
          <w:p w14:paraId="3EADA8CC" w14:textId="3BA3651A" w:rsidR="005E4BF8" w:rsidRPr="007F6F97" w:rsidRDefault="005E4BF8" w:rsidP="005E4BF8">
            <w:pPr>
              <w:pStyle w:val="Beskrivning"/>
            </w:pPr>
            <w:r>
              <w:t>UC1 H15</w:t>
            </w:r>
          </w:p>
        </w:tc>
        <w:tc>
          <w:tcPr>
            <w:tcW w:w="2693" w:type="dxa"/>
            <w:tcBorders>
              <w:top w:val="single" w:sz="4" w:space="0" w:color="auto"/>
              <w:left w:val="nil"/>
              <w:bottom w:val="single" w:sz="4" w:space="0" w:color="auto"/>
              <w:right w:val="single" w:sz="4" w:space="0" w:color="auto"/>
            </w:tcBorders>
            <w:vAlign w:val="bottom"/>
          </w:tcPr>
          <w:p w14:paraId="27317D2B" w14:textId="57491AD6" w:rsidR="005E4BF8" w:rsidRPr="007F6F97" w:rsidRDefault="005E4BF8" w:rsidP="005E4BF8">
            <w:pPr>
              <w:pStyle w:val="Beskrivning"/>
            </w:pPr>
            <w:r w:rsidRPr="000C460A">
              <w:t>Bacteria</w:t>
            </w:r>
            <w:r>
              <w:t xml:space="preserve">: </w:t>
            </w:r>
            <w:r w:rsidRPr="000C460A">
              <w:t>Maskinens hygien påverkar två patienter istället för en</w:t>
            </w:r>
            <w:r>
              <w:t xml:space="preserve">. </w:t>
            </w:r>
            <w:r w:rsidRPr="000C460A">
              <w:t>Patientskada uppstår</w:t>
            </w:r>
            <w:r>
              <w:t>.</w:t>
            </w:r>
          </w:p>
        </w:tc>
        <w:tc>
          <w:tcPr>
            <w:tcW w:w="425" w:type="dxa"/>
            <w:tcBorders>
              <w:top w:val="single" w:sz="4" w:space="0" w:color="auto"/>
              <w:left w:val="nil"/>
              <w:bottom w:val="single" w:sz="4" w:space="0" w:color="auto"/>
              <w:right w:val="single" w:sz="4" w:space="0" w:color="auto"/>
            </w:tcBorders>
            <w:vAlign w:val="bottom"/>
          </w:tcPr>
          <w:p w14:paraId="309B930B" w14:textId="2A976C1E" w:rsidR="005E4BF8" w:rsidRPr="007F6F97" w:rsidRDefault="005E4BF8" w:rsidP="005E4BF8">
            <w:pPr>
              <w:pStyle w:val="Beskrivning"/>
            </w:pPr>
            <w:r>
              <w:t>3</w:t>
            </w:r>
          </w:p>
        </w:tc>
        <w:tc>
          <w:tcPr>
            <w:tcW w:w="430" w:type="dxa"/>
            <w:tcBorders>
              <w:top w:val="single" w:sz="4" w:space="0" w:color="auto"/>
              <w:left w:val="nil"/>
              <w:bottom w:val="single" w:sz="4" w:space="0" w:color="auto"/>
              <w:right w:val="single" w:sz="4" w:space="0" w:color="auto"/>
            </w:tcBorders>
            <w:vAlign w:val="bottom"/>
          </w:tcPr>
          <w:p w14:paraId="5B64DE38" w14:textId="0E1B95B7" w:rsidR="005E4BF8" w:rsidRPr="007F6F97" w:rsidRDefault="005E4BF8" w:rsidP="005E4BF8">
            <w:pPr>
              <w:pStyle w:val="Beskrivning"/>
            </w:pPr>
            <w:r>
              <w:t>3</w:t>
            </w:r>
          </w:p>
        </w:tc>
        <w:tc>
          <w:tcPr>
            <w:tcW w:w="459" w:type="dxa"/>
            <w:tcBorders>
              <w:top w:val="single" w:sz="4" w:space="0" w:color="auto"/>
              <w:left w:val="nil"/>
              <w:bottom w:val="single" w:sz="4" w:space="0" w:color="auto"/>
              <w:right w:val="single" w:sz="4" w:space="0" w:color="auto"/>
            </w:tcBorders>
            <w:shd w:val="clear" w:color="auto" w:fill="FF0000"/>
            <w:vAlign w:val="bottom"/>
          </w:tcPr>
          <w:p w14:paraId="47ADE049" w14:textId="534B46A6" w:rsidR="005E4BF8" w:rsidRPr="007F6F97" w:rsidRDefault="005E4BF8" w:rsidP="005E4BF8">
            <w:pPr>
              <w:pStyle w:val="Beskrivning"/>
            </w:pPr>
            <w:r>
              <w:t>9</w:t>
            </w:r>
          </w:p>
        </w:tc>
        <w:tc>
          <w:tcPr>
            <w:tcW w:w="2341" w:type="dxa"/>
            <w:tcBorders>
              <w:top w:val="single" w:sz="4" w:space="0" w:color="auto"/>
              <w:left w:val="nil"/>
              <w:bottom w:val="single" w:sz="4" w:space="0" w:color="auto"/>
              <w:right w:val="single" w:sz="4" w:space="0" w:color="auto"/>
            </w:tcBorders>
          </w:tcPr>
          <w:p w14:paraId="74823778" w14:textId="43949895" w:rsidR="005E4BF8" w:rsidRPr="00A7345D" w:rsidRDefault="005E4BF8" w:rsidP="005E4BF8">
            <w:pPr>
              <w:pStyle w:val="Beskrivning"/>
            </w:pPr>
            <w:r w:rsidRPr="00A7345D">
              <w:t>RK012: rengöring av apparat ska ske på veckobasis</w:t>
            </w:r>
          </w:p>
        </w:tc>
        <w:tc>
          <w:tcPr>
            <w:tcW w:w="527" w:type="dxa"/>
            <w:tcBorders>
              <w:top w:val="single" w:sz="4" w:space="0" w:color="auto"/>
              <w:left w:val="single" w:sz="4" w:space="0" w:color="auto"/>
              <w:bottom w:val="single" w:sz="4" w:space="0" w:color="auto"/>
              <w:right w:val="single" w:sz="4" w:space="0" w:color="auto"/>
            </w:tcBorders>
            <w:noWrap/>
            <w:vAlign w:val="bottom"/>
          </w:tcPr>
          <w:p w14:paraId="4296E676" w14:textId="36AE6D50" w:rsidR="005E4BF8" w:rsidRPr="00441C8E" w:rsidRDefault="005E4BF8" w:rsidP="005E4BF8">
            <w:pPr>
              <w:pStyle w:val="Beskrivning"/>
            </w:pPr>
            <w:r>
              <w:t>2</w:t>
            </w:r>
          </w:p>
        </w:tc>
        <w:tc>
          <w:tcPr>
            <w:tcW w:w="532" w:type="dxa"/>
            <w:tcBorders>
              <w:top w:val="single" w:sz="4" w:space="0" w:color="auto"/>
              <w:left w:val="nil"/>
              <w:bottom w:val="single" w:sz="4" w:space="0" w:color="auto"/>
              <w:right w:val="single" w:sz="4" w:space="0" w:color="auto"/>
            </w:tcBorders>
            <w:noWrap/>
            <w:vAlign w:val="bottom"/>
          </w:tcPr>
          <w:p w14:paraId="32141E0D" w14:textId="5CA46017" w:rsidR="005E4BF8" w:rsidRPr="00441C8E" w:rsidRDefault="005E4BF8" w:rsidP="005E4BF8">
            <w:pPr>
              <w:pStyle w:val="Beskrivning"/>
            </w:pPr>
            <w:r>
              <w:t>3</w:t>
            </w:r>
          </w:p>
        </w:tc>
        <w:tc>
          <w:tcPr>
            <w:tcW w:w="535" w:type="dxa"/>
            <w:tcBorders>
              <w:top w:val="single" w:sz="4" w:space="0" w:color="auto"/>
              <w:left w:val="nil"/>
              <w:bottom w:val="single" w:sz="4" w:space="0" w:color="auto"/>
              <w:right w:val="single" w:sz="4" w:space="0" w:color="auto"/>
            </w:tcBorders>
            <w:shd w:val="clear" w:color="auto" w:fill="FFFF00"/>
            <w:noWrap/>
            <w:vAlign w:val="bottom"/>
          </w:tcPr>
          <w:p w14:paraId="48D1A2C0" w14:textId="29073DE1" w:rsidR="005E4BF8" w:rsidRPr="00441C8E" w:rsidRDefault="005E4BF8" w:rsidP="005E4BF8">
            <w:pPr>
              <w:pStyle w:val="Beskrivning"/>
            </w:pPr>
            <w:r>
              <w:t>6</w:t>
            </w:r>
          </w:p>
        </w:tc>
      </w:tr>
      <w:tr w:rsidR="005E4BF8" w:rsidRPr="007F6F97" w14:paraId="3AD87C59" w14:textId="77777777" w:rsidTr="00A7345D">
        <w:trPr>
          <w:cantSplit/>
          <w:trHeight w:val="276"/>
        </w:trPr>
        <w:tc>
          <w:tcPr>
            <w:tcW w:w="846" w:type="dxa"/>
            <w:tcBorders>
              <w:top w:val="single" w:sz="4" w:space="0" w:color="auto"/>
              <w:left w:val="single" w:sz="4" w:space="0" w:color="auto"/>
              <w:bottom w:val="single" w:sz="4" w:space="0" w:color="auto"/>
              <w:right w:val="single" w:sz="4" w:space="0" w:color="auto"/>
            </w:tcBorders>
            <w:vAlign w:val="bottom"/>
          </w:tcPr>
          <w:p w14:paraId="43723925" w14:textId="31BF5BB4" w:rsidR="005E4BF8" w:rsidRPr="007F6F97" w:rsidRDefault="005E4BF8" w:rsidP="005E4BF8">
            <w:pPr>
              <w:pStyle w:val="Beskrivning"/>
            </w:pPr>
            <w:r>
              <w:t>UC1 H16</w:t>
            </w:r>
          </w:p>
        </w:tc>
        <w:tc>
          <w:tcPr>
            <w:tcW w:w="2693" w:type="dxa"/>
            <w:tcBorders>
              <w:top w:val="single" w:sz="4" w:space="0" w:color="auto"/>
              <w:left w:val="nil"/>
              <w:bottom w:val="single" w:sz="4" w:space="0" w:color="auto"/>
              <w:right w:val="single" w:sz="4" w:space="0" w:color="auto"/>
            </w:tcBorders>
            <w:vAlign w:val="bottom"/>
          </w:tcPr>
          <w:p w14:paraId="100707DA" w14:textId="2C83FE74" w:rsidR="005E4BF8" w:rsidRPr="007F6F97" w:rsidRDefault="005E4BF8" w:rsidP="005E4BF8">
            <w:pPr>
              <w:pStyle w:val="Beskrivning"/>
            </w:pPr>
            <w:r w:rsidRPr="00FC4185">
              <w:rPr>
                <w:lang w:val="en-US"/>
              </w:rPr>
              <w:t xml:space="preserve">Incorrect or inappropriate output or functionality. </w:t>
            </w:r>
            <w:r w:rsidRPr="00CF2BF7">
              <w:t>Uppställningen är inte tät utan läckage uppstår</w:t>
            </w:r>
            <w:r>
              <w:t>. En</w:t>
            </w:r>
            <w:r w:rsidRPr="00CF2BF7">
              <w:t xml:space="preserve"> patient får för lågt flöde vilket fördröjer behandlingen eller gör behandlingen verkningslös.</w:t>
            </w:r>
          </w:p>
        </w:tc>
        <w:tc>
          <w:tcPr>
            <w:tcW w:w="425" w:type="dxa"/>
            <w:tcBorders>
              <w:top w:val="single" w:sz="4" w:space="0" w:color="auto"/>
              <w:left w:val="nil"/>
              <w:bottom w:val="single" w:sz="4" w:space="0" w:color="auto"/>
              <w:right w:val="single" w:sz="4" w:space="0" w:color="auto"/>
            </w:tcBorders>
            <w:vAlign w:val="bottom"/>
          </w:tcPr>
          <w:p w14:paraId="78C4EDA4" w14:textId="152DD425" w:rsidR="005E4BF8" w:rsidRPr="007F6F97" w:rsidRDefault="005E4BF8" w:rsidP="005E4BF8">
            <w:pPr>
              <w:pStyle w:val="Beskrivning"/>
            </w:pPr>
            <w:r>
              <w:t>3</w:t>
            </w:r>
          </w:p>
        </w:tc>
        <w:tc>
          <w:tcPr>
            <w:tcW w:w="430" w:type="dxa"/>
            <w:tcBorders>
              <w:top w:val="single" w:sz="4" w:space="0" w:color="auto"/>
              <w:left w:val="nil"/>
              <w:bottom w:val="single" w:sz="4" w:space="0" w:color="auto"/>
              <w:right w:val="single" w:sz="4" w:space="0" w:color="auto"/>
            </w:tcBorders>
            <w:vAlign w:val="bottom"/>
          </w:tcPr>
          <w:p w14:paraId="35DD964E" w14:textId="1A305B6C" w:rsidR="005E4BF8" w:rsidRPr="007F6F97" w:rsidRDefault="005E4BF8" w:rsidP="005E4BF8">
            <w:pPr>
              <w:pStyle w:val="Beskrivning"/>
            </w:pPr>
            <w:r>
              <w:t>3</w:t>
            </w:r>
          </w:p>
        </w:tc>
        <w:tc>
          <w:tcPr>
            <w:tcW w:w="459" w:type="dxa"/>
            <w:tcBorders>
              <w:top w:val="single" w:sz="4" w:space="0" w:color="auto"/>
              <w:left w:val="nil"/>
              <w:bottom w:val="single" w:sz="4" w:space="0" w:color="auto"/>
              <w:right w:val="single" w:sz="4" w:space="0" w:color="auto"/>
            </w:tcBorders>
            <w:shd w:val="clear" w:color="auto" w:fill="FF0000"/>
            <w:vAlign w:val="bottom"/>
          </w:tcPr>
          <w:p w14:paraId="10DBED34" w14:textId="4C2FF8C1" w:rsidR="005E4BF8" w:rsidRPr="007F6F97" w:rsidRDefault="005E4BF8" w:rsidP="005E4BF8">
            <w:pPr>
              <w:pStyle w:val="Beskrivning"/>
            </w:pPr>
            <w:r>
              <w:t>9</w:t>
            </w:r>
          </w:p>
        </w:tc>
        <w:tc>
          <w:tcPr>
            <w:tcW w:w="2341" w:type="dxa"/>
            <w:tcBorders>
              <w:top w:val="single" w:sz="4" w:space="0" w:color="auto"/>
              <w:left w:val="nil"/>
              <w:bottom w:val="single" w:sz="4" w:space="0" w:color="auto"/>
              <w:right w:val="single" w:sz="4" w:space="0" w:color="auto"/>
            </w:tcBorders>
          </w:tcPr>
          <w:p w14:paraId="6027A693" w14:textId="45DF051F" w:rsidR="005E4BF8" w:rsidRPr="00A7345D" w:rsidRDefault="005E4BF8" w:rsidP="005E4BF8">
            <w:pPr>
              <w:pStyle w:val="Beskrivning"/>
            </w:pPr>
            <w:r w:rsidRPr="00A7345D">
              <w:t>RK013: krav på täthet på konstruktionen</w:t>
            </w:r>
          </w:p>
        </w:tc>
        <w:tc>
          <w:tcPr>
            <w:tcW w:w="527" w:type="dxa"/>
            <w:tcBorders>
              <w:top w:val="single" w:sz="4" w:space="0" w:color="auto"/>
              <w:left w:val="single" w:sz="4" w:space="0" w:color="auto"/>
              <w:bottom w:val="single" w:sz="4" w:space="0" w:color="auto"/>
              <w:right w:val="single" w:sz="4" w:space="0" w:color="auto"/>
            </w:tcBorders>
            <w:noWrap/>
            <w:vAlign w:val="bottom"/>
          </w:tcPr>
          <w:p w14:paraId="6C2E4891" w14:textId="17D43F3F" w:rsidR="005E4BF8" w:rsidRPr="00441C8E" w:rsidRDefault="005E4BF8" w:rsidP="005E4BF8">
            <w:pPr>
              <w:pStyle w:val="Beskrivning"/>
            </w:pPr>
            <w:r>
              <w:t>1</w:t>
            </w:r>
          </w:p>
        </w:tc>
        <w:tc>
          <w:tcPr>
            <w:tcW w:w="532" w:type="dxa"/>
            <w:tcBorders>
              <w:top w:val="single" w:sz="4" w:space="0" w:color="auto"/>
              <w:left w:val="nil"/>
              <w:bottom w:val="single" w:sz="4" w:space="0" w:color="auto"/>
              <w:right w:val="single" w:sz="4" w:space="0" w:color="auto"/>
            </w:tcBorders>
            <w:noWrap/>
            <w:vAlign w:val="bottom"/>
          </w:tcPr>
          <w:p w14:paraId="46A2C37C" w14:textId="448B0437" w:rsidR="005E4BF8" w:rsidRPr="00441C8E" w:rsidRDefault="005E4BF8" w:rsidP="005E4BF8">
            <w:pPr>
              <w:pStyle w:val="Beskrivning"/>
            </w:pPr>
            <w:r>
              <w:t>3</w:t>
            </w:r>
          </w:p>
        </w:tc>
        <w:tc>
          <w:tcPr>
            <w:tcW w:w="535" w:type="dxa"/>
            <w:tcBorders>
              <w:top w:val="single" w:sz="4" w:space="0" w:color="auto"/>
              <w:left w:val="nil"/>
              <w:bottom w:val="single" w:sz="4" w:space="0" w:color="auto"/>
              <w:right w:val="single" w:sz="4" w:space="0" w:color="auto"/>
            </w:tcBorders>
            <w:shd w:val="clear" w:color="auto" w:fill="FFFF00"/>
            <w:noWrap/>
            <w:vAlign w:val="bottom"/>
          </w:tcPr>
          <w:p w14:paraId="6D323998" w14:textId="242D91E4" w:rsidR="005E4BF8" w:rsidRPr="00441C8E" w:rsidRDefault="005E4BF8" w:rsidP="005E4BF8">
            <w:pPr>
              <w:pStyle w:val="Beskrivning"/>
            </w:pPr>
            <w:r>
              <w:t>3</w:t>
            </w:r>
          </w:p>
        </w:tc>
      </w:tr>
      <w:tr w:rsidR="005E4BF8" w:rsidRPr="007F6F97" w14:paraId="322D1727" w14:textId="77777777" w:rsidTr="00A7345D">
        <w:trPr>
          <w:cantSplit/>
          <w:trHeight w:val="276"/>
        </w:trPr>
        <w:tc>
          <w:tcPr>
            <w:tcW w:w="846" w:type="dxa"/>
            <w:tcBorders>
              <w:top w:val="single" w:sz="4" w:space="0" w:color="auto"/>
              <w:left w:val="single" w:sz="4" w:space="0" w:color="auto"/>
              <w:bottom w:val="single" w:sz="4" w:space="0" w:color="auto"/>
              <w:right w:val="single" w:sz="4" w:space="0" w:color="auto"/>
            </w:tcBorders>
            <w:vAlign w:val="bottom"/>
          </w:tcPr>
          <w:p w14:paraId="1E272D30" w14:textId="1F4C58A8" w:rsidR="005E4BF8" w:rsidRPr="007F6F97" w:rsidRDefault="005E4BF8" w:rsidP="005E4BF8">
            <w:pPr>
              <w:pStyle w:val="Beskrivning"/>
            </w:pPr>
            <w:r>
              <w:t>UC1 H18</w:t>
            </w:r>
          </w:p>
        </w:tc>
        <w:tc>
          <w:tcPr>
            <w:tcW w:w="2693" w:type="dxa"/>
            <w:tcBorders>
              <w:top w:val="single" w:sz="4" w:space="0" w:color="auto"/>
              <w:left w:val="nil"/>
              <w:bottom w:val="single" w:sz="4" w:space="0" w:color="auto"/>
              <w:right w:val="single" w:sz="4" w:space="0" w:color="auto"/>
            </w:tcBorders>
            <w:vAlign w:val="bottom"/>
          </w:tcPr>
          <w:p w14:paraId="5FFD4F85" w14:textId="294F21B7" w:rsidR="005E4BF8" w:rsidRPr="007F6F97" w:rsidRDefault="005E4BF8" w:rsidP="005E4BF8">
            <w:pPr>
              <w:pStyle w:val="Beskrivning"/>
            </w:pPr>
            <w:r w:rsidRPr="00CF2BF7">
              <w:t>Residues</w:t>
            </w:r>
            <w:r>
              <w:t xml:space="preserve">: </w:t>
            </w:r>
            <w:r w:rsidRPr="00CF2BF7">
              <w:t>Rester från tillverkningen kan lossna vid användningen och täppa till grimman</w:t>
            </w:r>
            <w:r>
              <w:t xml:space="preserve">. </w:t>
            </w:r>
            <w:r w:rsidRPr="00CF2BF7">
              <w:t>Patientskada uppstår</w:t>
            </w:r>
          </w:p>
        </w:tc>
        <w:tc>
          <w:tcPr>
            <w:tcW w:w="425" w:type="dxa"/>
            <w:tcBorders>
              <w:top w:val="single" w:sz="4" w:space="0" w:color="auto"/>
              <w:left w:val="nil"/>
              <w:bottom w:val="single" w:sz="4" w:space="0" w:color="auto"/>
              <w:right w:val="single" w:sz="4" w:space="0" w:color="auto"/>
            </w:tcBorders>
            <w:vAlign w:val="bottom"/>
          </w:tcPr>
          <w:p w14:paraId="13E08D4B" w14:textId="58B0C111" w:rsidR="005E4BF8" w:rsidRPr="007F6F97" w:rsidRDefault="005E4BF8" w:rsidP="005E4BF8">
            <w:pPr>
              <w:pStyle w:val="Beskrivning"/>
            </w:pPr>
            <w:r>
              <w:t>3</w:t>
            </w:r>
          </w:p>
        </w:tc>
        <w:tc>
          <w:tcPr>
            <w:tcW w:w="430" w:type="dxa"/>
            <w:tcBorders>
              <w:top w:val="single" w:sz="4" w:space="0" w:color="auto"/>
              <w:left w:val="nil"/>
              <w:bottom w:val="single" w:sz="4" w:space="0" w:color="auto"/>
              <w:right w:val="single" w:sz="4" w:space="0" w:color="auto"/>
            </w:tcBorders>
            <w:vAlign w:val="bottom"/>
          </w:tcPr>
          <w:p w14:paraId="28991FE8" w14:textId="0FEB9740" w:rsidR="005E4BF8" w:rsidRPr="007F6F97" w:rsidRDefault="005E4BF8" w:rsidP="005E4BF8">
            <w:pPr>
              <w:pStyle w:val="Beskrivning"/>
            </w:pPr>
            <w:r>
              <w:t>3</w:t>
            </w:r>
          </w:p>
        </w:tc>
        <w:tc>
          <w:tcPr>
            <w:tcW w:w="459" w:type="dxa"/>
            <w:tcBorders>
              <w:top w:val="single" w:sz="4" w:space="0" w:color="auto"/>
              <w:left w:val="nil"/>
              <w:bottom w:val="single" w:sz="4" w:space="0" w:color="auto"/>
              <w:right w:val="single" w:sz="4" w:space="0" w:color="auto"/>
            </w:tcBorders>
            <w:shd w:val="clear" w:color="auto" w:fill="FF0000"/>
            <w:vAlign w:val="bottom"/>
          </w:tcPr>
          <w:p w14:paraId="1569E0D3" w14:textId="5C161F35" w:rsidR="005E4BF8" w:rsidRPr="007F6F97" w:rsidRDefault="005E4BF8" w:rsidP="005E4BF8">
            <w:pPr>
              <w:pStyle w:val="Beskrivning"/>
            </w:pPr>
            <w:r>
              <w:t>9</w:t>
            </w:r>
          </w:p>
        </w:tc>
        <w:tc>
          <w:tcPr>
            <w:tcW w:w="2341" w:type="dxa"/>
            <w:tcBorders>
              <w:top w:val="single" w:sz="4" w:space="0" w:color="auto"/>
              <w:left w:val="nil"/>
              <w:bottom w:val="single" w:sz="4" w:space="0" w:color="auto"/>
              <w:right w:val="single" w:sz="4" w:space="0" w:color="auto"/>
            </w:tcBorders>
          </w:tcPr>
          <w:p w14:paraId="19E2B474" w14:textId="70611D5F" w:rsidR="005E4BF8" w:rsidRPr="007F6F97" w:rsidRDefault="005E4BF8" w:rsidP="005E4BF8">
            <w:pPr>
              <w:pStyle w:val="Beskrivning"/>
            </w:pPr>
            <w:r w:rsidRPr="00CF2BF7">
              <w:t>RK014: mekanisk rengöring och avsyningen på varje exemplar innan första användning.</w:t>
            </w:r>
          </w:p>
        </w:tc>
        <w:tc>
          <w:tcPr>
            <w:tcW w:w="527" w:type="dxa"/>
            <w:tcBorders>
              <w:top w:val="single" w:sz="4" w:space="0" w:color="auto"/>
              <w:left w:val="single" w:sz="4" w:space="0" w:color="auto"/>
              <w:bottom w:val="single" w:sz="4" w:space="0" w:color="auto"/>
              <w:right w:val="single" w:sz="4" w:space="0" w:color="auto"/>
            </w:tcBorders>
            <w:noWrap/>
            <w:vAlign w:val="bottom"/>
          </w:tcPr>
          <w:p w14:paraId="293189A7" w14:textId="57B80D7E" w:rsidR="005E4BF8" w:rsidRPr="00441C8E" w:rsidRDefault="005E4BF8" w:rsidP="005E4BF8">
            <w:pPr>
              <w:pStyle w:val="Beskrivning"/>
            </w:pPr>
            <w:r>
              <w:t>1</w:t>
            </w:r>
          </w:p>
        </w:tc>
        <w:tc>
          <w:tcPr>
            <w:tcW w:w="532" w:type="dxa"/>
            <w:tcBorders>
              <w:top w:val="single" w:sz="4" w:space="0" w:color="auto"/>
              <w:left w:val="nil"/>
              <w:bottom w:val="single" w:sz="4" w:space="0" w:color="auto"/>
              <w:right w:val="single" w:sz="4" w:space="0" w:color="auto"/>
            </w:tcBorders>
            <w:noWrap/>
            <w:vAlign w:val="bottom"/>
          </w:tcPr>
          <w:p w14:paraId="6C7A9864" w14:textId="4AEA816D" w:rsidR="005E4BF8" w:rsidRPr="00441C8E" w:rsidRDefault="005E4BF8" w:rsidP="005E4BF8">
            <w:pPr>
              <w:pStyle w:val="Beskrivning"/>
            </w:pPr>
            <w:r>
              <w:t>3</w:t>
            </w:r>
          </w:p>
        </w:tc>
        <w:tc>
          <w:tcPr>
            <w:tcW w:w="535" w:type="dxa"/>
            <w:tcBorders>
              <w:top w:val="single" w:sz="4" w:space="0" w:color="auto"/>
              <w:left w:val="nil"/>
              <w:bottom w:val="single" w:sz="4" w:space="0" w:color="auto"/>
              <w:right w:val="single" w:sz="4" w:space="0" w:color="auto"/>
            </w:tcBorders>
            <w:shd w:val="clear" w:color="auto" w:fill="FFFF00"/>
            <w:noWrap/>
            <w:vAlign w:val="bottom"/>
          </w:tcPr>
          <w:p w14:paraId="36353488" w14:textId="21740698" w:rsidR="005E4BF8" w:rsidRPr="00441C8E" w:rsidRDefault="005E4BF8" w:rsidP="005E4BF8">
            <w:pPr>
              <w:pStyle w:val="Beskrivning"/>
            </w:pPr>
            <w:r>
              <w:t>3</w:t>
            </w:r>
          </w:p>
        </w:tc>
      </w:tr>
      <w:tr w:rsidR="005E4BF8" w:rsidRPr="007F6F97" w14:paraId="528F3BE2" w14:textId="77777777" w:rsidTr="00A7345D">
        <w:trPr>
          <w:cantSplit/>
          <w:trHeight w:val="276"/>
        </w:trPr>
        <w:tc>
          <w:tcPr>
            <w:tcW w:w="846" w:type="dxa"/>
            <w:tcBorders>
              <w:top w:val="single" w:sz="4" w:space="0" w:color="auto"/>
              <w:left w:val="single" w:sz="4" w:space="0" w:color="auto"/>
              <w:bottom w:val="single" w:sz="4" w:space="0" w:color="auto"/>
              <w:right w:val="single" w:sz="4" w:space="0" w:color="auto"/>
            </w:tcBorders>
            <w:vAlign w:val="bottom"/>
          </w:tcPr>
          <w:p w14:paraId="06DE1388" w14:textId="6BCCA541" w:rsidR="005E4BF8" w:rsidRPr="007F6F97" w:rsidRDefault="005E4BF8" w:rsidP="005E4BF8">
            <w:pPr>
              <w:pStyle w:val="Beskrivning"/>
            </w:pPr>
            <w:r>
              <w:t>UC1 H2</w:t>
            </w:r>
            <w:r w:rsidR="007841DB">
              <w:t>1</w:t>
            </w:r>
          </w:p>
        </w:tc>
        <w:tc>
          <w:tcPr>
            <w:tcW w:w="2693" w:type="dxa"/>
            <w:tcBorders>
              <w:top w:val="single" w:sz="4" w:space="0" w:color="auto"/>
              <w:left w:val="nil"/>
              <w:bottom w:val="single" w:sz="4" w:space="0" w:color="auto"/>
              <w:right w:val="single" w:sz="4" w:space="0" w:color="auto"/>
            </w:tcBorders>
            <w:vAlign w:val="bottom"/>
          </w:tcPr>
          <w:p w14:paraId="109FEC26" w14:textId="22C7E6AA" w:rsidR="005E4BF8" w:rsidRPr="007F6F97" w:rsidRDefault="005E4BF8" w:rsidP="005E4BF8">
            <w:pPr>
              <w:pStyle w:val="Beskrivning"/>
            </w:pPr>
            <w:r w:rsidRPr="00CF2BF7">
              <w:t>Unknown manufacturing process</w:t>
            </w:r>
            <w:r>
              <w:t xml:space="preserve">: </w:t>
            </w:r>
            <w:r w:rsidRPr="00CF2BF7">
              <w:t>Felaktiga ämnen kan komma in vid 3d-utskrif</w:t>
            </w:r>
            <w:r>
              <w:t xml:space="preserve">t. </w:t>
            </w:r>
            <w:r w:rsidRPr="00CF2BF7">
              <w:t>Patientskada uppstår</w:t>
            </w:r>
          </w:p>
        </w:tc>
        <w:tc>
          <w:tcPr>
            <w:tcW w:w="425" w:type="dxa"/>
            <w:tcBorders>
              <w:top w:val="single" w:sz="4" w:space="0" w:color="auto"/>
              <w:left w:val="nil"/>
              <w:bottom w:val="single" w:sz="4" w:space="0" w:color="auto"/>
              <w:right w:val="single" w:sz="4" w:space="0" w:color="auto"/>
            </w:tcBorders>
            <w:vAlign w:val="bottom"/>
          </w:tcPr>
          <w:p w14:paraId="623339EE" w14:textId="1B289A43" w:rsidR="005E4BF8" w:rsidRPr="007F6F97" w:rsidRDefault="005E4BF8" w:rsidP="005E4BF8">
            <w:pPr>
              <w:pStyle w:val="Beskrivning"/>
            </w:pPr>
            <w:r>
              <w:t>3</w:t>
            </w:r>
          </w:p>
        </w:tc>
        <w:tc>
          <w:tcPr>
            <w:tcW w:w="430" w:type="dxa"/>
            <w:tcBorders>
              <w:top w:val="single" w:sz="4" w:space="0" w:color="auto"/>
              <w:left w:val="nil"/>
              <w:bottom w:val="single" w:sz="4" w:space="0" w:color="auto"/>
              <w:right w:val="single" w:sz="4" w:space="0" w:color="auto"/>
            </w:tcBorders>
            <w:vAlign w:val="bottom"/>
          </w:tcPr>
          <w:p w14:paraId="62424E47" w14:textId="7FB2C95D" w:rsidR="005E4BF8" w:rsidRPr="007F6F97" w:rsidRDefault="005E4BF8" w:rsidP="005E4BF8">
            <w:pPr>
              <w:pStyle w:val="Beskrivning"/>
            </w:pPr>
            <w:r>
              <w:t>3</w:t>
            </w:r>
          </w:p>
        </w:tc>
        <w:tc>
          <w:tcPr>
            <w:tcW w:w="459" w:type="dxa"/>
            <w:tcBorders>
              <w:top w:val="single" w:sz="4" w:space="0" w:color="auto"/>
              <w:left w:val="nil"/>
              <w:bottom w:val="single" w:sz="4" w:space="0" w:color="auto"/>
              <w:right w:val="single" w:sz="4" w:space="0" w:color="auto"/>
            </w:tcBorders>
            <w:shd w:val="clear" w:color="auto" w:fill="FF0000"/>
            <w:vAlign w:val="bottom"/>
          </w:tcPr>
          <w:p w14:paraId="24C1EC6F" w14:textId="08E3EA80" w:rsidR="005E4BF8" w:rsidRPr="007F6F97" w:rsidRDefault="005E4BF8" w:rsidP="005E4BF8">
            <w:pPr>
              <w:pStyle w:val="Beskrivning"/>
            </w:pPr>
            <w:r>
              <w:t>9</w:t>
            </w:r>
          </w:p>
        </w:tc>
        <w:tc>
          <w:tcPr>
            <w:tcW w:w="2341" w:type="dxa"/>
            <w:tcBorders>
              <w:top w:val="single" w:sz="4" w:space="0" w:color="auto"/>
              <w:left w:val="nil"/>
              <w:bottom w:val="single" w:sz="4" w:space="0" w:color="auto"/>
              <w:right w:val="single" w:sz="4" w:space="0" w:color="auto"/>
            </w:tcBorders>
          </w:tcPr>
          <w:p w14:paraId="3E9834B8" w14:textId="692F6DB3" w:rsidR="005E4BF8" w:rsidRPr="007F6F97" w:rsidRDefault="005E4BF8" w:rsidP="005E4BF8">
            <w:pPr>
              <w:pStyle w:val="Beskrivning"/>
            </w:pPr>
            <w:r w:rsidRPr="00CF2BF7">
              <w:t>RK016: processrutin för tillverkningen (utskriften)</w:t>
            </w:r>
          </w:p>
        </w:tc>
        <w:tc>
          <w:tcPr>
            <w:tcW w:w="527" w:type="dxa"/>
            <w:tcBorders>
              <w:top w:val="single" w:sz="4" w:space="0" w:color="auto"/>
              <w:left w:val="single" w:sz="4" w:space="0" w:color="auto"/>
              <w:bottom w:val="single" w:sz="4" w:space="0" w:color="auto"/>
              <w:right w:val="single" w:sz="4" w:space="0" w:color="auto"/>
            </w:tcBorders>
            <w:noWrap/>
            <w:vAlign w:val="bottom"/>
          </w:tcPr>
          <w:p w14:paraId="702B3AE0" w14:textId="5B905381" w:rsidR="005E4BF8" w:rsidRPr="00441C8E" w:rsidRDefault="005E4BF8" w:rsidP="005E4BF8">
            <w:pPr>
              <w:pStyle w:val="Beskrivning"/>
            </w:pPr>
            <w:r>
              <w:t>1</w:t>
            </w:r>
          </w:p>
        </w:tc>
        <w:tc>
          <w:tcPr>
            <w:tcW w:w="532" w:type="dxa"/>
            <w:tcBorders>
              <w:top w:val="single" w:sz="4" w:space="0" w:color="auto"/>
              <w:left w:val="nil"/>
              <w:bottom w:val="single" w:sz="4" w:space="0" w:color="auto"/>
              <w:right w:val="single" w:sz="4" w:space="0" w:color="auto"/>
            </w:tcBorders>
            <w:noWrap/>
            <w:vAlign w:val="bottom"/>
          </w:tcPr>
          <w:p w14:paraId="457EA0E1" w14:textId="4AE04FC8" w:rsidR="005E4BF8" w:rsidRPr="00441C8E" w:rsidRDefault="005E4BF8" w:rsidP="005E4BF8">
            <w:pPr>
              <w:pStyle w:val="Beskrivning"/>
            </w:pPr>
            <w:r>
              <w:t>3</w:t>
            </w:r>
          </w:p>
        </w:tc>
        <w:tc>
          <w:tcPr>
            <w:tcW w:w="535" w:type="dxa"/>
            <w:tcBorders>
              <w:top w:val="single" w:sz="4" w:space="0" w:color="auto"/>
              <w:left w:val="nil"/>
              <w:bottom w:val="single" w:sz="4" w:space="0" w:color="auto"/>
              <w:right w:val="single" w:sz="4" w:space="0" w:color="auto"/>
            </w:tcBorders>
            <w:shd w:val="clear" w:color="auto" w:fill="FFFF00"/>
            <w:noWrap/>
            <w:vAlign w:val="bottom"/>
          </w:tcPr>
          <w:p w14:paraId="25EEBB2C" w14:textId="1A619648" w:rsidR="005E4BF8" w:rsidRPr="00441C8E" w:rsidRDefault="005E4BF8" w:rsidP="005E4BF8">
            <w:pPr>
              <w:pStyle w:val="Beskrivning"/>
            </w:pPr>
            <w:r>
              <w:t>3</w:t>
            </w:r>
          </w:p>
        </w:tc>
      </w:tr>
    </w:tbl>
    <w:p w14:paraId="465F003C" w14:textId="472001DF" w:rsidR="008272EB" w:rsidRDefault="008272EB" w:rsidP="008272EB">
      <w:pPr>
        <w:rPr>
          <w:iCs/>
        </w:rPr>
      </w:pPr>
      <w:bookmarkStart w:id="45" w:name="_Ref402172817"/>
      <w:r w:rsidRPr="007F6F97">
        <w:t xml:space="preserve">Tabell </w:t>
      </w:r>
      <w:r>
        <w:rPr>
          <w:noProof/>
        </w:rPr>
        <w:fldChar w:fldCharType="begin"/>
      </w:r>
      <w:r>
        <w:rPr>
          <w:noProof/>
        </w:rPr>
        <w:instrText xml:space="preserve"> SEQ Tabell \* ARABIC </w:instrText>
      </w:r>
      <w:r>
        <w:rPr>
          <w:noProof/>
        </w:rPr>
        <w:fldChar w:fldCharType="separate"/>
      </w:r>
      <w:r w:rsidR="00B83AE1">
        <w:rPr>
          <w:noProof/>
        </w:rPr>
        <w:t>3</w:t>
      </w:r>
      <w:r>
        <w:rPr>
          <w:noProof/>
        </w:rPr>
        <w:fldChar w:fldCharType="end"/>
      </w:r>
      <w:bookmarkEnd w:id="45"/>
      <w:r w:rsidRPr="007F6F97">
        <w:t xml:space="preserve"> Risker </w:t>
      </w:r>
      <w:r w:rsidRPr="007F6F97">
        <w:rPr>
          <w:iCs/>
        </w:rPr>
        <w:t>≥ 8</w:t>
      </w:r>
    </w:p>
    <w:p w14:paraId="4598DB3C" w14:textId="227B91F6" w:rsidR="00BB7E2E" w:rsidRDefault="00BB7E2E">
      <w:pPr>
        <w:spacing w:line="240" w:lineRule="auto"/>
        <w:ind w:left="0"/>
      </w:pPr>
      <w:r>
        <w:br w:type="page"/>
      </w:r>
    </w:p>
    <w:p w14:paraId="799B4136" w14:textId="77777777" w:rsidR="008272EB" w:rsidRPr="00C74EE2" w:rsidRDefault="008272EB" w:rsidP="008272EB"/>
    <w:tbl>
      <w:tblPr>
        <w:tblpPr w:leftFromText="141" w:rightFromText="141" w:vertAnchor="text" w:tblpY="1"/>
        <w:tblOverlap w:val="never"/>
        <w:tblW w:w="8837" w:type="dxa"/>
        <w:tblLayout w:type="fixed"/>
        <w:tblCellMar>
          <w:left w:w="70" w:type="dxa"/>
          <w:right w:w="70" w:type="dxa"/>
        </w:tblCellMar>
        <w:tblLook w:val="04A0" w:firstRow="1" w:lastRow="0" w:firstColumn="1" w:lastColumn="0" w:noHBand="0" w:noVBand="1"/>
      </w:tblPr>
      <w:tblGrid>
        <w:gridCol w:w="846"/>
        <w:gridCol w:w="2580"/>
        <w:gridCol w:w="397"/>
        <w:gridCol w:w="425"/>
        <w:gridCol w:w="425"/>
        <w:gridCol w:w="2449"/>
        <w:gridCol w:w="548"/>
        <w:gridCol w:w="553"/>
        <w:gridCol w:w="614"/>
      </w:tblGrid>
      <w:tr w:rsidR="008272EB" w:rsidRPr="007F6F97" w14:paraId="39759716" w14:textId="77777777" w:rsidTr="00CB04A1">
        <w:trPr>
          <w:trHeight w:val="285"/>
        </w:trPr>
        <w:tc>
          <w:tcPr>
            <w:tcW w:w="846" w:type="dxa"/>
            <w:vMerge w:val="restart"/>
            <w:tcBorders>
              <w:top w:val="single" w:sz="4" w:space="0" w:color="auto"/>
              <w:left w:val="single" w:sz="4" w:space="0" w:color="auto"/>
              <w:right w:val="single" w:sz="4" w:space="0" w:color="auto"/>
            </w:tcBorders>
            <w:shd w:val="clear" w:color="auto" w:fill="auto"/>
            <w:vAlign w:val="center"/>
          </w:tcPr>
          <w:p w14:paraId="141F53AF" w14:textId="77777777" w:rsidR="008272EB" w:rsidRDefault="008272EB" w:rsidP="008272EB">
            <w:pPr>
              <w:pStyle w:val="Beskrivning"/>
            </w:pPr>
            <w:r>
              <w:t xml:space="preserve">Risk id </w:t>
            </w:r>
          </w:p>
          <w:p w14:paraId="10DA0D9C" w14:textId="77777777" w:rsidR="008272EB" w:rsidRPr="007F6F97" w:rsidRDefault="008272EB" w:rsidP="008272EB">
            <w:pPr>
              <w:pStyle w:val="Beskrivning"/>
            </w:pPr>
            <w:r w:rsidRPr="007F6F97">
              <w:t>Ha ID [UCx.y Hx]</w:t>
            </w:r>
          </w:p>
        </w:tc>
        <w:tc>
          <w:tcPr>
            <w:tcW w:w="2580" w:type="dxa"/>
            <w:vMerge w:val="restart"/>
            <w:tcBorders>
              <w:top w:val="single" w:sz="4" w:space="0" w:color="auto"/>
              <w:left w:val="single" w:sz="4" w:space="0" w:color="auto"/>
              <w:right w:val="single" w:sz="4" w:space="0" w:color="auto"/>
            </w:tcBorders>
            <w:shd w:val="clear" w:color="auto" w:fill="auto"/>
            <w:vAlign w:val="center"/>
          </w:tcPr>
          <w:p w14:paraId="1848D385" w14:textId="77777777" w:rsidR="008272EB" w:rsidRPr="007F6F97" w:rsidRDefault="008272EB" w:rsidP="008272EB">
            <w:pPr>
              <w:pStyle w:val="Beskrivning"/>
            </w:pPr>
            <w:r w:rsidRPr="007F6F97">
              <w:t>Risk</w:t>
            </w:r>
          </w:p>
        </w:tc>
        <w:tc>
          <w:tcPr>
            <w:tcW w:w="1247"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CE7517C" w14:textId="77777777" w:rsidR="008272EB" w:rsidRPr="007F6F97" w:rsidRDefault="008272EB" w:rsidP="008272EB">
            <w:pPr>
              <w:pStyle w:val="Beskrivning"/>
            </w:pPr>
            <w:r w:rsidRPr="007F6F97">
              <w:t>Riskanalys</w:t>
            </w:r>
          </w:p>
        </w:tc>
        <w:tc>
          <w:tcPr>
            <w:tcW w:w="2449" w:type="dxa"/>
            <w:vMerge w:val="restart"/>
            <w:tcBorders>
              <w:top w:val="single" w:sz="4" w:space="0" w:color="auto"/>
              <w:left w:val="single" w:sz="4" w:space="0" w:color="auto"/>
              <w:right w:val="single" w:sz="4" w:space="0" w:color="auto"/>
            </w:tcBorders>
            <w:vAlign w:val="center"/>
          </w:tcPr>
          <w:p w14:paraId="112DD66B" w14:textId="77777777" w:rsidR="008272EB" w:rsidRPr="007F6F97" w:rsidRDefault="008272EB" w:rsidP="008272EB">
            <w:pPr>
              <w:pStyle w:val="Beskrivning"/>
            </w:pPr>
            <w:r>
              <w:t>Åtgärd</w:t>
            </w:r>
          </w:p>
        </w:tc>
        <w:tc>
          <w:tcPr>
            <w:tcW w:w="1715"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26878E94" w14:textId="77777777" w:rsidR="008272EB" w:rsidRPr="007F6F97" w:rsidRDefault="008272EB" w:rsidP="008272EB">
            <w:pPr>
              <w:pStyle w:val="Beskrivning"/>
            </w:pPr>
            <w:r w:rsidRPr="007F6F97">
              <w:t>Återstående risk</w:t>
            </w:r>
          </w:p>
        </w:tc>
      </w:tr>
      <w:tr w:rsidR="008272EB" w:rsidRPr="007F6F97" w14:paraId="3243EAE1" w14:textId="77777777" w:rsidTr="00CB04A1">
        <w:trPr>
          <w:trHeight w:val="1601"/>
        </w:trPr>
        <w:tc>
          <w:tcPr>
            <w:tcW w:w="846" w:type="dxa"/>
            <w:vMerge/>
            <w:tcBorders>
              <w:left w:val="single" w:sz="4" w:space="0" w:color="auto"/>
              <w:bottom w:val="single" w:sz="4" w:space="0" w:color="auto"/>
              <w:right w:val="single" w:sz="4" w:space="0" w:color="auto"/>
            </w:tcBorders>
            <w:shd w:val="clear" w:color="auto" w:fill="auto"/>
            <w:vAlign w:val="center"/>
            <w:hideMark/>
          </w:tcPr>
          <w:p w14:paraId="6F32003B" w14:textId="77777777" w:rsidR="008272EB" w:rsidRPr="007F6F97" w:rsidRDefault="008272EB" w:rsidP="008272EB">
            <w:pPr>
              <w:pStyle w:val="Beskrivning"/>
            </w:pPr>
          </w:p>
        </w:tc>
        <w:tc>
          <w:tcPr>
            <w:tcW w:w="2580" w:type="dxa"/>
            <w:vMerge/>
            <w:tcBorders>
              <w:left w:val="single" w:sz="4" w:space="0" w:color="auto"/>
              <w:bottom w:val="single" w:sz="4" w:space="0" w:color="auto"/>
              <w:right w:val="single" w:sz="4" w:space="0" w:color="auto"/>
            </w:tcBorders>
            <w:shd w:val="clear" w:color="auto" w:fill="auto"/>
            <w:vAlign w:val="center"/>
            <w:hideMark/>
          </w:tcPr>
          <w:p w14:paraId="6C3FBE15" w14:textId="77777777" w:rsidR="008272EB" w:rsidRPr="007F6F97" w:rsidRDefault="008272EB" w:rsidP="008272EB">
            <w:pPr>
              <w:pStyle w:val="Beskrivning"/>
            </w:pPr>
          </w:p>
        </w:tc>
        <w:tc>
          <w:tcPr>
            <w:tcW w:w="397"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646C2623" w14:textId="77777777" w:rsidR="008272EB" w:rsidRPr="007F6F97" w:rsidRDefault="008272EB" w:rsidP="008272EB">
            <w:pPr>
              <w:pStyle w:val="Beskrivning"/>
            </w:pPr>
            <w:r w:rsidRPr="007F6F97">
              <w:t xml:space="preserve">Sannolikhet </w:t>
            </w:r>
            <w:r>
              <w:t xml:space="preserve"> </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3FFE5F5" w14:textId="77777777" w:rsidR="008272EB" w:rsidRPr="007F6F97" w:rsidRDefault="008272EB" w:rsidP="008272EB">
            <w:pPr>
              <w:pStyle w:val="Beskrivning"/>
            </w:pPr>
            <w:r w:rsidRPr="007F6F97">
              <w:t>Allvarlighetsgrad</w:t>
            </w:r>
          </w:p>
        </w:tc>
        <w:tc>
          <w:tcPr>
            <w:tcW w:w="425"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B25A84B" w14:textId="77777777" w:rsidR="008272EB" w:rsidRPr="007F6F97" w:rsidRDefault="008272EB" w:rsidP="008272EB">
            <w:pPr>
              <w:pStyle w:val="Beskrivning"/>
            </w:pPr>
            <w:r w:rsidRPr="007F6F97">
              <w:t>Risk</w:t>
            </w:r>
          </w:p>
        </w:tc>
        <w:tc>
          <w:tcPr>
            <w:tcW w:w="2449" w:type="dxa"/>
            <w:vMerge/>
            <w:tcBorders>
              <w:left w:val="single" w:sz="4" w:space="0" w:color="auto"/>
              <w:bottom w:val="single" w:sz="4" w:space="0" w:color="auto"/>
              <w:right w:val="single" w:sz="4" w:space="0" w:color="auto"/>
            </w:tcBorders>
            <w:textDirection w:val="btLr"/>
          </w:tcPr>
          <w:p w14:paraId="5EB6193D" w14:textId="77777777" w:rsidR="008272EB" w:rsidRPr="007F6F97" w:rsidRDefault="008272EB" w:rsidP="008272EB">
            <w:pPr>
              <w:pStyle w:val="Beskrivning"/>
            </w:pPr>
          </w:p>
        </w:tc>
        <w:tc>
          <w:tcPr>
            <w:tcW w:w="548"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0AF32AC1" w14:textId="77777777" w:rsidR="008272EB" w:rsidRPr="007F6F97" w:rsidRDefault="008272EB" w:rsidP="008272EB">
            <w:pPr>
              <w:pStyle w:val="Beskrivning"/>
            </w:pPr>
            <w:r w:rsidRPr="007F6F97">
              <w:t xml:space="preserve">Sannolikhet </w:t>
            </w:r>
            <w:r>
              <w:t xml:space="preserve"> </w:t>
            </w:r>
          </w:p>
        </w:tc>
        <w:tc>
          <w:tcPr>
            <w:tcW w:w="553"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2DBBEFAD" w14:textId="77777777" w:rsidR="008272EB" w:rsidRPr="007F6F97" w:rsidRDefault="008272EB" w:rsidP="008272EB">
            <w:pPr>
              <w:pStyle w:val="Beskrivning"/>
            </w:pPr>
            <w:r w:rsidRPr="007F6F97">
              <w:t>Allvarlighetsgrad</w:t>
            </w:r>
          </w:p>
        </w:tc>
        <w:tc>
          <w:tcPr>
            <w:tcW w:w="614" w:type="dxa"/>
            <w:tcBorders>
              <w:top w:val="single" w:sz="4" w:space="0" w:color="auto"/>
              <w:left w:val="single" w:sz="4" w:space="0" w:color="auto"/>
              <w:bottom w:val="single" w:sz="4" w:space="0" w:color="auto"/>
              <w:right w:val="single" w:sz="4" w:space="0" w:color="auto"/>
            </w:tcBorders>
            <w:shd w:val="clear" w:color="auto" w:fill="auto"/>
            <w:textDirection w:val="btLr"/>
            <w:vAlign w:val="bottom"/>
            <w:hideMark/>
          </w:tcPr>
          <w:p w14:paraId="1DE69737" w14:textId="77777777" w:rsidR="008272EB" w:rsidRPr="007F6F97" w:rsidRDefault="008272EB" w:rsidP="00B24C54">
            <w:pPr>
              <w:pStyle w:val="Beskrivning"/>
            </w:pPr>
            <w:r w:rsidRPr="007F6F97">
              <w:t>Risk</w:t>
            </w:r>
          </w:p>
        </w:tc>
      </w:tr>
      <w:tr w:rsidR="008272EB" w:rsidRPr="007F6F97" w14:paraId="67BEEE64" w14:textId="77777777" w:rsidTr="00CB04A1">
        <w:trPr>
          <w:trHeight w:val="285"/>
        </w:trPr>
        <w:tc>
          <w:tcPr>
            <w:tcW w:w="846" w:type="dxa"/>
            <w:tcBorders>
              <w:top w:val="single" w:sz="4" w:space="0" w:color="auto"/>
              <w:left w:val="single" w:sz="4" w:space="0" w:color="auto"/>
              <w:bottom w:val="single" w:sz="4" w:space="0" w:color="auto"/>
              <w:right w:val="single" w:sz="4" w:space="0" w:color="auto"/>
            </w:tcBorders>
            <w:vAlign w:val="bottom"/>
          </w:tcPr>
          <w:p w14:paraId="1254EFA8" w14:textId="71F7FCE6" w:rsidR="008272EB" w:rsidRPr="007F6F97" w:rsidRDefault="00CB04A1" w:rsidP="008272EB">
            <w:pPr>
              <w:pStyle w:val="Beskrivning"/>
            </w:pPr>
            <w:r>
              <w:t>UC1 H1</w:t>
            </w:r>
          </w:p>
        </w:tc>
        <w:tc>
          <w:tcPr>
            <w:tcW w:w="2580" w:type="dxa"/>
            <w:tcBorders>
              <w:top w:val="single" w:sz="4" w:space="0" w:color="auto"/>
              <w:left w:val="nil"/>
              <w:bottom w:val="single" w:sz="4" w:space="0" w:color="auto"/>
              <w:right w:val="single" w:sz="4" w:space="0" w:color="auto"/>
            </w:tcBorders>
            <w:vAlign w:val="bottom"/>
          </w:tcPr>
          <w:p w14:paraId="5F7ABCCC" w14:textId="678ECE03" w:rsidR="008272EB" w:rsidRPr="007F6F97" w:rsidRDefault="00CB04A1" w:rsidP="008272EB">
            <w:pPr>
              <w:pStyle w:val="Beskrivning"/>
            </w:pPr>
            <w:r w:rsidRPr="00CB04A1">
              <w:t>Re- or cross-infection</w:t>
            </w:r>
            <w:r>
              <w:t xml:space="preserve">: </w:t>
            </w:r>
            <w:r w:rsidRPr="00CB04A1">
              <w:t>Kondensvatten från patient A åker bakåt i flödet och hamnar i patient B's flöde.</w:t>
            </w:r>
            <w:r>
              <w:t xml:space="preserve"> </w:t>
            </w:r>
            <w:r w:rsidRPr="00CB04A1">
              <w:t>Patient B får kontaminerat kondensvatten från patient A</w:t>
            </w:r>
          </w:p>
        </w:tc>
        <w:tc>
          <w:tcPr>
            <w:tcW w:w="397" w:type="dxa"/>
            <w:tcBorders>
              <w:top w:val="single" w:sz="4" w:space="0" w:color="auto"/>
              <w:left w:val="nil"/>
              <w:bottom w:val="single" w:sz="4" w:space="0" w:color="auto"/>
              <w:right w:val="single" w:sz="4" w:space="0" w:color="auto"/>
            </w:tcBorders>
            <w:vAlign w:val="bottom"/>
          </w:tcPr>
          <w:p w14:paraId="02A9C3DE" w14:textId="55E9609C" w:rsidR="008272EB" w:rsidRPr="007F6F97" w:rsidRDefault="00CB04A1" w:rsidP="008272EB">
            <w:pPr>
              <w:pStyle w:val="Beskrivning"/>
            </w:pPr>
            <w:r>
              <w:t>2</w:t>
            </w:r>
          </w:p>
        </w:tc>
        <w:tc>
          <w:tcPr>
            <w:tcW w:w="425" w:type="dxa"/>
            <w:tcBorders>
              <w:top w:val="single" w:sz="4" w:space="0" w:color="auto"/>
              <w:left w:val="nil"/>
              <w:bottom w:val="single" w:sz="4" w:space="0" w:color="auto"/>
              <w:right w:val="single" w:sz="4" w:space="0" w:color="auto"/>
            </w:tcBorders>
            <w:vAlign w:val="bottom"/>
          </w:tcPr>
          <w:p w14:paraId="45CBC263" w14:textId="752C2539" w:rsidR="008272EB" w:rsidRPr="007F6F97" w:rsidRDefault="00CB04A1" w:rsidP="008272EB">
            <w:pPr>
              <w:pStyle w:val="Beskrivning"/>
            </w:pPr>
            <w:r>
              <w:t>3</w:t>
            </w:r>
          </w:p>
        </w:tc>
        <w:tc>
          <w:tcPr>
            <w:tcW w:w="425" w:type="dxa"/>
            <w:tcBorders>
              <w:top w:val="single" w:sz="4" w:space="0" w:color="auto"/>
              <w:left w:val="nil"/>
              <w:bottom w:val="single" w:sz="4" w:space="0" w:color="auto"/>
              <w:right w:val="single" w:sz="4" w:space="0" w:color="auto"/>
            </w:tcBorders>
            <w:shd w:val="clear" w:color="auto" w:fill="FFFF00"/>
            <w:vAlign w:val="bottom"/>
          </w:tcPr>
          <w:p w14:paraId="34ED2649" w14:textId="399CF2C5" w:rsidR="008272EB" w:rsidRPr="007F6F97" w:rsidRDefault="00CB04A1" w:rsidP="008272EB">
            <w:pPr>
              <w:pStyle w:val="Beskrivning"/>
            </w:pPr>
            <w:r>
              <w:t>6</w:t>
            </w:r>
          </w:p>
        </w:tc>
        <w:tc>
          <w:tcPr>
            <w:tcW w:w="2449" w:type="dxa"/>
            <w:tcBorders>
              <w:top w:val="single" w:sz="4" w:space="0" w:color="auto"/>
              <w:left w:val="nil"/>
              <w:bottom w:val="single" w:sz="4" w:space="0" w:color="auto"/>
              <w:right w:val="single" w:sz="4" w:space="0" w:color="auto"/>
            </w:tcBorders>
          </w:tcPr>
          <w:p w14:paraId="5F6A643C" w14:textId="24D336C8" w:rsidR="00CB04A1" w:rsidRDefault="00CB04A1" w:rsidP="00CB04A1">
            <w:pPr>
              <w:pStyle w:val="Beskrivning"/>
            </w:pPr>
            <w:r>
              <w:t>RK001: Avstå delad behandling av bärare av MRB</w:t>
            </w:r>
          </w:p>
          <w:p w14:paraId="0F94469D" w14:textId="77777777" w:rsidR="00CB04A1" w:rsidRDefault="00CB04A1" w:rsidP="00CB04A1">
            <w:pPr>
              <w:pStyle w:val="Beskrivning"/>
            </w:pPr>
            <w:r>
              <w:t>RK002: Avstå delad behandling av patient med känd bakteriell sekundärinfektion(?)</w:t>
            </w:r>
          </w:p>
          <w:p w14:paraId="08E29298" w14:textId="46040F7E" w:rsidR="008272EB" w:rsidRPr="007F6F97" w:rsidRDefault="00CB04A1" w:rsidP="00CB04A1">
            <w:pPr>
              <w:pStyle w:val="Beskrivning"/>
            </w:pPr>
            <w:r>
              <w:t>RK003: Teknisk lösning i anslutning till T-koppling.</w:t>
            </w:r>
          </w:p>
        </w:tc>
        <w:tc>
          <w:tcPr>
            <w:tcW w:w="548" w:type="dxa"/>
            <w:tcBorders>
              <w:top w:val="single" w:sz="4" w:space="0" w:color="auto"/>
              <w:left w:val="single" w:sz="4" w:space="0" w:color="auto"/>
              <w:bottom w:val="single" w:sz="4" w:space="0" w:color="auto"/>
              <w:right w:val="single" w:sz="4" w:space="0" w:color="auto"/>
            </w:tcBorders>
            <w:noWrap/>
            <w:vAlign w:val="bottom"/>
          </w:tcPr>
          <w:p w14:paraId="771E7D0C" w14:textId="551A3B2B" w:rsidR="008272EB" w:rsidRPr="007F6F97" w:rsidRDefault="00CB04A1" w:rsidP="008272EB">
            <w:pPr>
              <w:pStyle w:val="Beskrivning"/>
            </w:pPr>
            <w:r>
              <w:t>1</w:t>
            </w:r>
          </w:p>
        </w:tc>
        <w:tc>
          <w:tcPr>
            <w:tcW w:w="553" w:type="dxa"/>
            <w:tcBorders>
              <w:top w:val="single" w:sz="4" w:space="0" w:color="auto"/>
              <w:left w:val="nil"/>
              <w:bottom w:val="single" w:sz="4" w:space="0" w:color="auto"/>
              <w:right w:val="single" w:sz="4" w:space="0" w:color="auto"/>
            </w:tcBorders>
            <w:noWrap/>
            <w:vAlign w:val="bottom"/>
          </w:tcPr>
          <w:p w14:paraId="67B03F86" w14:textId="6A5CC506" w:rsidR="008272EB" w:rsidRPr="007F6F97" w:rsidRDefault="00CB04A1" w:rsidP="008272EB">
            <w:pPr>
              <w:pStyle w:val="Beskrivning"/>
            </w:pPr>
            <w:r>
              <w:t>3</w:t>
            </w:r>
          </w:p>
        </w:tc>
        <w:tc>
          <w:tcPr>
            <w:tcW w:w="614" w:type="dxa"/>
            <w:tcBorders>
              <w:top w:val="single" w:sz="4" w:space="0" w:color="auto"/>
              <w:left w:val="nil"/>
              <w:bottom w:val="single" w:sz="4" w:space="0" w:color="auto"/>
              <w:right w:val="single" w:sz="4" w:space="0" w:color="auto"/>
            </w:tcBorders>
            <w:shd w:val="clear" w:color="auto" w:fill="FFFF00"/>
            <w:noWrap/>
            <w:vAlign w:val="bottom"/>
          </w:tcPr>
          <w:p w14:paraId="6F81F5C8" w14:textId="03FF604F" w:rsidR="008272EB" w:rsidRPr="007F6F97" w:rsidRDefault="00CB04A1" w:rsidP="008272EB">
            <w:pPr>
              <w:pStyle w:val="Beskrivning"/>
            </w:pPr>
            <w:r>
              <w:t>3</w:t>
            </w:r>
          </w:p>
        </w:tc>
      </w:tr>
      <w:tr w:rsidR="00CB04A1" w:rsidRPr="007F6F97" w14:paraId="75D04D3C" w14:textId="77777777" w:rsidTr="00CB04A1">
        <w:trPr>
          <w:trHeight w:val="285"/>
        </w:trPr>
        <w:tc>
          <w:tcPr>
            <w:tcW w:w="846" w:type="dxa"/>
            <w:tcBorders>
              <w:top w:val="single" w:sz="4" w:space="0" w:color="auto"/>
              <w:left w:val="single" w:sz="4" w:space="0" w:color="auto"/>
              <w:bottom w:val="single" w:sz="4" w:space="0" w:color="auto"/>
              <w:right w:val="single" w:sz="4" w:space="0" w:color="auto"/>
            </w:tcBorders>
            <w:vAlign w:val="bottom"/>
          </w:tcPr>
          <w:p w14:paraId="6D9D8B0A" w14:textId="040ADF15" w:rsidR="00CB04A1" w:rsidRPr="007F6F97" w:rsidRDefault="00CB04A1" w:rsidP="008272EB">
            <w:pPr>
              <w:pStyle w:val="Beskrivning"/>
            </w:pPr>
            <w:r>
              <w:t>UC1 H9</w:t>
            </w:r>
          </w:p>
        </w:tc>
        <w:tc>
          <w:tcPr>
            <w:tcW w:w="2580" w:type="dxa"/>
            <w:tcBorders>
              <w:top w:val="single" w:sz="4" w:space="0" w:color="auto"/>
              <w:left w:val="nil"/>
              <w:bottom w:val="single" w:sz="4" w:space="0" w:color="auto"/>
              <w:right w:val="single" w:sz="4" w:space="0" w:color="auto"/>
            </w:tcBorders>
            <w:vAlign w:val="bottom"/>
          </w:tcPr>
          <w:p w14:paraId="4FEBFE76" w14:textId="068B54E2" w:rsidR="00CB04A1" w:rsidRPr="007F6F97" w:rsidRDefault="00CB04A1" w:rsidP="008272EB">
            <w:pPr>
              <w:pStyle w:val="Beskrivning"/>
            </w:pPr>
            <w:r w:rsidRPr="00CB04A1">
              <w:t>Incorrect or inappropriate output or functionality</w:t>
            </w:r>
            <w:r>
              <w:t xml:space="preserve">: </w:t>
            </w:r>
            <w:r w:rsidRPr="00CB04A1">
              <w:t>Behandlingen blir ojämn på grund av att flödet delats upp</w:t>
            </w:r>
            <w:r>
              <w:t xml:space="preserve">. </w:t>
            </w:r>
            <w:r w:rsidRPr="00CB04A1">
              <w:t>Den ena patienten får för lågt flöde vilket fördröjer behandlingen eller gör behandlingen verkningslös.</w:t>
            </w:r>
          </w:p>
        </w:tc>
        <w:tc>
          <w:tcPr>
            <w:tcW w:w="397" w:type="dxa"/>
            <w:tcBorders>
              <w:top w:val="single" w:sz="4" w:space="0" w:color="auto"/>
              <w:left w:val="nil"/>
              <w:bottom w:val="single" w:sz="4" w:space="0" w:color="auto"/>
              <w:right w:val="single" w:sz="4" w:space="0" w:color="auto"/>
            </w:tcBorders>
            <w:vAlign w:val="bottom"/>
          </w:tcPr>
          <w:p w14:paraId="2B8DCA36" w14:textId="301CE04D" w:rsidR="00CB04A1" w:rsidRPr="007F6F97" w:rsidRDefault="00CB04A1" w:rsidP="008272EB">
            <w:pPr>
              <w:pStyle w:val="Beskrivning"/>
            </w:pPr>
            <w:r>
              <w:t>1</w:t>
            </w:r>
          </w:p>
        </w:tc>
        <w:tc>
          <w:tcPr>
            <w:tcW w:w="425" w:type="dxa"/>
            <w:tcBorders>
              <w:top w:val="single" w:sz="4" w:space="0" w:color="auto"/>
              <w:left w:val="nil"/>
              <w:bottom w:val="single" w:sz="4" w:space="0" w:color="auto"/>
              <w:right w:val="single" w:sz="4" w:space="0" w:color="auto"/>
            </w:tcBorders>
            <w:vAlign w:val="bottom"/>
          </w:tcPr>
          <w:p w14:paraId="79934F2F" w14:textId="5ED5C23D" w:rsidR="00CB04A1" w:rsidRPr="007F6F97" w:rsidRDefault="00CB04A1" w:rsidP="008272EB">
            <w:pPr>
              <w:pStyle w:val="Beskrivning"/>
            </w:pPr>
            <w:r>
              <w:t>3</w:t>
            </w:r>
          </w:p>
        </w:tc>
        <w:tc>
          <w:tcPr>
            <w:tcW w:w="425" w:type="dxa"/>
            <w:tcBorders>
              <w:top w:val="single" w:sz="4" w:space="0" w:color="auto"/>
              <w:left w:val="nil"/>
              <w:bottom w:val="single" w:sz="4" w:space="0" w:color="auto"/>
              <w:right w:val="single" w:sz="4" w:space="0" w:color="auto"/>
            </w:tcBorders>
            <w:shd w:val="clear" w:color="auto" w:fill="FFFF00"/>
            <w:vAlign w:val="bottom"/>
          </w:tcPr>
          <w:p w14:paraId="2351A88D" w14:textId="498976F3" w:rsidR="00CB04A1" w:rsidRPr="007F6F97" w:rsidRDefault="00CB04A1" w:rsidP="008272EB">
            <w:pPr>
              <w:pStyle w:val="Beskrivning"/>
            </w:pPr>
            <w:r>
              <w:t>3</w:t>
            </w:r>
          </w:p>
        </w:tc>
        <w:tc>
          <w:tcPr>
            <w:tcW w:w="2449" w:type="dxa"/>
            <w:tcBorders>
              <w:top w:val="single" w:sz="4" w:space="0" w:color="auto"/>
              <w:left w:val="nil"/>
              <w:bottom w:val="single" w:sz="4" w:space="0" w:color="auto"/>
              <w:right w:val="single" w:sz="4" w:space="0" w:color="auto"/>
            </w:tcBorders>
          </w:tcPr>
          <w:p w14:paraId="11DF5FD8" w14:textId="24DA919B" w:rsidR="00CB04A1" w:rsidRDefault="00CB04A1" w:rsidP="00CB04A1">
            <w:pPr>
              <w:pStyle w:val="Beskrivning"/>
            </w:pPr>
            <w:r>
              <w:t>RK005: Delning endast mellan patienter med relativt lik kroppshydda</w:t>
            </w:r>
          </w:p>
          <w:p w14:paraId="416C9731" w14:textId="77777777" w:rsidR="00CB04A1" w:rsidRDefault="00CB04A1" w:rsidP="00CB04A1">
            <w:pPr>
              <w:pStyle w:val="Beskrivning"/>
            </w:pPr>
            <w:r>
              <w:t>RK006: Delning endast mellan patienter med samma storlek på grimma</w:t>
            </w:r>
          </w:p>
          <w:p w14:paraId="0EBBE10C" w14:textId="70109A7B" w:rsidR="00CB04A1" w:rsidRPr="007F6F97" w:rsidRDefault="00CB04A1" w:rsidP="00CB04A1">
            <w:pPr>
              <w:pStyle w:val="Beskrivning"/>
            </w:pPr>
            <w:r>
              <w:t>RK007: Kontroll av korrekt slang- och grimm-läge, särskilt vid upplevd försämring</w:t>
            </w:r>
          </w:p>
        </w:tc>
        <w:tc>
          <w:tcPr>
            <w:tcW w:w="548" w:type="dxa"/>
            <w:tcBorders>
              <w:top w:val="single" w:sz="4" w:space="0" w:color="auto"/>
              <w:left w:val="single" w:sz="4" w:space="0" w:color="auto"/>
              <w:bottom w:val="single" w:sz="4" w:space="0" w:color="auto"/>
              <w:right w:val="single" w:sz="4" w:space="0" w:color="auto"/>
            </w:tcBorders>
            <w:noWrap/>
            <w:vAlign w:val="bottom"/>
          </w:tcPr>
          <w:p w14:paraId="58B54932" w14:textId="48036335" w:rsidR="00CB04A1" w:rsidRPr="007F6F97" w:rsidRDefault="00CB04A1" w:rsidP="008272EB">
            <w:pPr>
              <w:pStyle w:val="Beskrivning"/>
            </w:pPr>
            <w:r>
              <w:t>1</w:t>
            </w:r>
          </w:p>
        </w:tc>
        <w:tc>
          <w:tcPr>
            <w:tcW w:w="553" w:type="dxa"/>
            <w:tcBorders>
              <w:top w:val="single" w:sz="4" w:space="0" w:color="auto"/>
              <w:left w:val="nil"/>
              <w:bottom w:val="single" w:sz="4" w:space="0" w:color="auto"/>
              <w:right w:val="single" w:sz="4" w:space="0" w:color="auto"/>
            </w:tcBorders>
            <w:noWrap/>
            <w:vAlign w:val="bottom"/>
          </w:tcPr>
          <w:p w14:paraId="3DC5FA13" w14:textId="4501D247" w:rsidR="00CB04A1" w:rsidRPr="007F6F97" w:rsidRDefault="00CB04A1" w:rsidP="008272EB">
            <w:pPr>
              <w:pStyle w:val="Beskrivning"/>
            </w:pPr>
            <w:r>
              <w:t>3</w:t>
            </w:r>
          </w:p>
        </w:tc>
        <w:tc>
          <w:tcPr>
            <w:tcW w:w="614" w:type="dxa"/>
            <w:tcBorders>
              <w:top w:val="single" w:sz="4" w:space="0" w:color="auto"/>
              <w:left w:val="nil"/>
              <w:bottom w:val="single" w:sz="4" w:space="0" w:color="auto"/>
              <w:right w:val="single" w:sz="4" w:space="0" w:color="auto"/>
            </w:tcBorders>
            <w:shd w:val="clear" w:color="auto" w:fill="FFFF00"/>
            <w:noWrap/>
            <w:vAlign w:val="bottom"/>
          </w:tcPr>
          <w:p w14:paraId="6F178EDB" w14:textId="71ECC874" w:rsidR="00CB04A1" w:rsidRPr="007F6F97" w:rsidRDefault="00CB04A1" w:rsidP="008272EB">
            <w:pPr>
              <w:pStyle w:val="Beskrivning"/>
            </w:pPr>
            <w:r>
              <w:t>3</w:t>
            </w:r>
          </w:p>
        </w:tc>
      </w:tr>
      <w:tr w:rsidR="00CB04A1" w:rsidRPr="007F6F97" w14:paraId="589A743A" w14:textId="77777777" w:rsidTr="00CB04A1">
        <w:trPr>
          <w:trHeight w:val="285"/>
        </w:trPr>
        <w:tc>
          <w:tcPr>
            <w:tcW w:w="846" w:type="dxa"/>
            <w:tcBorders>
              <w:top w:val="single" w:sz="4" w:space="0" w:color="auto"/>
              <w:left w:val="single" w:sz="4" w:space="0" w:color="auto"/>
              <w:bottom w:val="single" w:sz="4" w:space="0" w:color="auto"/>
              <w:right w:val="single" w:sz="4" w:space="0" w:color="auto"/>
            </w:tcBorders>
            <w:vAlign w:val="bottom"/>
          </w:tcPr>
          <w:p w14:paraId="532FE35E" w14:textId="2AD669CD" w:rsidR="00CB04A1" w:rsidRPr="007F6F97" w:rsidRDefault="00CB04A1" w:rsidP="008272EB">
            <w:pPr>
              <w:pStyle w:val="Beskrivning"/>
            </w:pPr>
            <w:r>
              <w:t>UC1 H10</w:t>
            </w:r>
          </w:p>
        </w:tc>
        <w:tc>
          <w:tcPr>
            <w:tcW w:w="2580" w:type="dxa"/>
            <w:tcBorders>
              <w:top w:val="single" w:sz="4" w:space="0" w:color="auto"/>
              <w:left w:val="nil"/>
              <w:bottom w:val="single" w:sz="4" w:space="0" w:color="auto"/>
              <w:right w:val="single" w:sz="4" w:space="0" w:color="auto"/>
            </w:tcBorders>
            <w:vAlign w:val="bottom"/>
          </w:tcPr>
          <w:p w14:paraId="6F326EA1" w14:textId="2D5DA19E" w:rsidR="00CB04A1" w:rsidRPr="007F6F97" w:rsidRDefault="00CB04A1" w:rsidP="008272EB">
            <w:pPr>
              <w:pStyle w:val="Beskrivning"/>
            </w:pPr>
            <w:r w:rsidRPr="00CB04A1">
              <w:t>Incorrect or inappropriate output or functionality</w:t>
            </w:r>
            <w:r>
              <w:t xml:space="preserve">: </w:t>
            </w:r>
            <w:r w:rsidRPr="00CB04A1">
              <w:t>Inställningarna på apparaten är svåra att justera in, detta i första hand för FiO2 då flödet bedöms ska hålla 30 lpm.</w:t>
            </w:r>
            <w:r>
              <w:t xml:space="preserve"> </w:t>
            </w:r>
            <w:r w:rsidRPr="00CB04A1">
              <w:t>Den ena patienten får för lågt flöde vilket fördröjer behandlingen eller gör behandlingen verkningslös.</w:t>
            </w:r>
          </w:p>
        </w:tc>
        <w:tc>
          <w:tcPr>
            <w:tcW w:w="397" w:type="dxa"/>
            <w:tcBorders>
              <w:top w:val="single" w:sz="4" w:space="0" w:color="auto"/>
              <w:left w:val="nil"/>
              <w:bottom w:val="single" w:sz="4" w:space="0" w:color="auto"/>
              <w:right w:val="single" w:sz="4" w:space="0" w:color="auto"/>
            </w:tcBorders>
            <w:vAlign w:val="bottom"/>
          </w:tcPr>
          <w:p w14:paraId="7CCAFC63" w14:textId="7EA5B12A" w:rsidR="00CB04A1" w:rsidRPr="007F6F97" w:rsidRDefault="00CB04A1" w:rsidP="008272EB">
            <w:pPr>
              <w:pStyle w:val="Beskrivning"/>
            </w:pPr>
            <w:r>
              <w:t>2</w:t>
            </w:r>
          </w:p>
        </w:tc>
        <w:tc>
          <w:tcPr>
            <w:tcW w:w="425" w:type="dxa"/>
            <w:tcBorders>
              <w:top w:val="single" w:sz="4" w:space="0" w:color="auto"/>
              <w:left w:val="nil"/>
              <w:bottom w:val="single" w:sz="4" w:space="0" w:color="auto"/>
              <w:right w:val="single" w:sz="4" w:space="0" w:color="auto"/>
            </w:tcBorders>
            <w:vAlign w:val="bottom"/>
          </w:tcPr>
          <w:p w14:paraId="1241635E" w14:textId="358A9457" w:rsidR="00CB04A1" w:rsidRPr="007F6F97" w:rsidRDefault="00CB04A1" w:rsidP="008272EB">
            <w:pPr>
              <w:pStyle w:val="Beskrivning"/>
            </w:pPr>
            <w:r>
              <w:t>3</w:t>
            </w:r>
          </w:p>
        </w:tc>
        <w:tc>
          <w:tcPr>
            <w:tcW w:w="425" w:type="dxa"/>
            <w:tcBorders>
              <w:top w:val="single" w:sz="4" w:space="0" w:color="auto"/>
              <w:left w:val="nil"/>
              <w:bottom w:val="single" w:sz="4" w:space="0" w:color="auto"/>
              <w:right w:val="single" w:sz="4" w:space="0" w:color="auto"/>
            </w:tcBorders>
            <w:shd w:val="clear" w:color="auto" w:fill="FFFF00"/>
            <w:vAlign w:val="bottom"/>
          </w:tcPr>
          <w:p w14:paraId="718DDB4C" w14:textId="20699FA7" w:rsidR="00CB04A1" w:rsidRPr="007F6F97" w:rsidRDefault="00CB04A1" w:rsidP="008272EB">
            <w:pPr>
              <w:pStyle w:val="Beskrivning"/>
            </w:pPr>
            <w:r>
              <w:t>6</w:t>
            </w:r>
          </w:p>
        </w:tc>
        <w:tc>
          <w:tcPr>
            <w:tcW w:w="2449" w:type="dxa"/>
            <w:tcBorders>
              <w:top w:val="single" w:sz="4" w:space="0" w:color="auto"/>
              <w:left w:val="nil"/>
              <w:bottom w:val="single" w:sz="4" w:space="0" w:color="auto"/>
              <w:right w:val="single" w:sz="4" w:space="0" w:color="auto"/>
            </w:tcBorders>
          </w:tcPr>
          <w:p w14:paraId="2DBC4EE7" w14:textId="46F98B81" w:rsidR="00CB04A1" w:rsidRDefault="00CB04A1" w:rsidP="00CB04A1">
            <w:pPr>
              <w:pStyle w:val="Beskrivning"/>
            </w:pPr>
            <w:r>
              <w:t>RK008: Vid start av optiflow eftersträvas enskild behandling till dess att inställningar justerats</w:t>
            </w:r>
          </w:p>
          <w:p w14:paraId="2C2BC60A" w14:textId="77777777" w:rsidR="00CB04A1" w:rsidRDefault="00CB04A1" w:rsidP="00CB04A1">
            <w:pPr>
              <w:pStyle w:val="Beskrivning"/>
            </w:pPr>
            <w:r>
              <w:t>RK009: Övergång till delad behandling vid stabiliserade inställningar</w:t>
            </w:r>
          </w:p>
          <w:p w14:paraId="6A22DDC1" w14:textId="4A8AB975" w:rsidR="00CB04A1" w:rsidRPr="007F6F97" w:rsidRDefault="00CB04A1" w:rsidP="00CB04A1">
            <w:pPr>
              <w:pStyle w:val="Beskrivning"/>
            </w:pPr>
            <w:r>
              <w:t>RK010: Övergång till delad behandling till patient med samma inställningar</w:t>
            </w:r>
          </w:p>
        </w:tc>
        <w:tc>
          <w:tcPr>
            <w:tcW w:w="548" w:type="dxa"/>
            <w:tcBorders>
              <w:top w:val="single" w:sz="4" w:space="0" w:color="auto"/>
              <w:left w:val="single" w:sz="4" w:space="0" w:color="auto"/>
              <w:bottom w:val="single" w:sz="4" w:space="0" w:color="auto"/>
              <w:right w:val="single" w:sz="4" w:space="0" w:color="auto"/>
            </w:tcBorders>
            <w:noWrap/>
            <w:vAlign w:val="bottom"/>
          </w:tcPr>
          <w:p w14:paraId="56A22BB9" w14:textId="0F1E9F8A" w:rsidR="00CB04A1" w:rsidRPr="007F6F97" w:rsidRDefault="00CB04A1" w:rsidP="008272EB">
            <w:pPr>
              <w:pStyle w:val="Beskrivning"/>
            </w:pPr>
            <w:r>
              <w:t>2</w:t>
            </w:r>
          </w:p>
        </w:tc>
        <w:tc>
          <w:tcPr>
            <w:tcW w:w="553" w:type="dxa"/>
            <w:tcBorders>
              <w:top w:val="single" w:sz="4" w:space="0" w:color="auto"/>
              <w:left w:val="nil"/>
              <w:bottom w:val="single" w:sz="4" w:space="0" w:color="auto"/>
              <w:right w:val="single" w:sz="4" w:space="0" w:color="auto"/>
            </w:tcBorders>
            <w:noWrap/>
            <w:vAlign w:val="bottom"/>
          </w:tcPr>
          <w:p w14:paraId="267446A7" w14:textId="24DB2AC1" w:rsidR="00CB04A1" w:rsidRPr="007F6F97" w:rsidRDefault="00CB04A1" w:rsidP="008272EB">
            <w:pPr>
              <w:pStyle w:val="Beskrivning"/>
            </w:pPr>
            <w:r>
              <w:t>3</w:t>
            </w:r>
          </w:p>
        </w:tc>
        <w:tc>
          <w:tcPr>
            <w:tcW w:w="614" w:type="dxa"/>
            <w:tcBorders>
              <w:top w:val="single" w:sz="4" w:space="0" w:color="auto"/>
              <w:left w:val="nil"/>
              <w:bottom w:val="single" w:sz="4" w:space="0" w:color="auto"/>
              <w:right w:val="single" w:sz="4" w:space="0" w:color="auto"/>
            </w:tcBorders>
            <w:shd w:val="clear" w:color="auto" w:fill="FFFF00"/>
            <w:noWrap/>
            <w:vAlign w:val="bottom"/>
          </w:tcPr>
          <w:p w14:paraId="55C74477" w14:textId="0703FBBE" w:rsidR="00CB04A1" w:rsidRPr="007F6F97" w:rsidRDefault="00CB04A1" w:rsidP="008272EB">
            <w:pPr>
              <w:pStyle w:val="Beskrivning"/>
            </w:pPr>
            <w:r>
              <w:t>6</w:t>
            </w:r>
          </w:p>
        </w:tc>
      </w:tr>
      <w:tr w:rsidR="00CB04A1" w:rsidRPr="007F6F97" w14:paraId="2844091A" w14:textId="77777777" w:rsidTr="00CB04A1">
        <w:trPr>
          <w:trHeight w:val="285"/>
        </w:trPr>
        <w:tc>
          <w:tcPr>
            <w:tcW w:w="846" w:type="dxa"/>
            <w:tcBorders>
              <w:top w:val="single" w:sz="4" w:space="0" w:color="auto"/>
              <w:left w:val="single" w:sz="4" w:space="0" w:color="auto"/>
              <w:bottom w:val="single" w:sz="4" w:space="0" w:color="auto"/>
              <w:right w:val="single" w:sz="4" w:space="0" w:color="auto"/>
            </w:tcBorders>
            <w:vAlign w:val="bottom"/>
          </w:tcPr>
          <w:p w14:paraId="08374209" w14:textId="7B9AFDA6" w:rsidR="00CB04A1" w:rsidRPr="007F6F97" w:rsidRDefault="00CB04A1" w:rsidP="008272EB">
            <w:pPr>
              <w:pStyle w:val="Beskrivning"/>
            </w:pPr>
            <w:r>
              <w:t>UC1 H14</w:t>
            </w:r>
          </w:p>
        </w:tc>
        <w:tc>
          <w:tcPr>
            <w:tcW w:w="2580" w:type="dxa"/>
            <w:tcBorders>
              <w:top w:val="single" w:sz="4" w:space="0" w:color="auto"/>
              <w:left w:val="nil"/>
              <w:bottom w:val="single" w:sz="4" w:space="0" w:color="auto"/>
              <w:right w:val="single" w:sz="4" w:space="0" w:color="auto"/>
            </w:tcBorders>
            <w:vAlign w:val="bottom"/>
          </w:tcPr>
          <w:p w14:paraId="4AED0758" w14:textId="57277B37" w:rsidR="00CB04A1" w:rsidRPr="007F6F97" w:rsidRDefault="00CB04A1" w:rsidP="008272EB">
            <w:pPr>
              <w:pStyle w:val="Beskrivning"/>
            </w:pPr>
            <w:r w:rsidRPr="00CB04A1">
              <w:t>lack of integrity of data</w:t>
            </w:r>
            <w:r>
              <w:t xml:space="preserve">: </w:t>
            </w:r>
            <w:r w:rsidRPr="00CB04A1">
              <w:t>Patient A och B kommer behöva vara fysisk ganska nära varandra och inte i separata rum.</w:t>
            </w:r>
            <w:r w:rsidRPr="00CB04A1">
              <w:tab/>
              <w:t>Patientens integritet kan i viss mån kränkas.</w:t>
            </w:r>
          </w:p>
        </w:tc>
        <w:tc>
          <w:tcPr>
            <w:tcW w:w="397" w:type="dxa"/>
            <w:tcBorders>
              <w:top w:val="single" w:sz="4" w:space="0" w:color="auto"/>
              <w:left w:val="nil"/>
              <w:bottom w:val="single" w:sz="4" w:space="0" w:color="auto"/>
              <w:right w:val="single" w:sz="4" w:space="0" w:color="auto"/>
            </w:tcBorders>
            <w:vAlign w:val="bottom"/>
          </w:tcPr>
          <w:p w14:paraId="023F9E07" w14:textId="0401C3D1" w:rsidR="00CB04A1" w:rsidRPr="007F6F97" w:rsidRDefault="00CB04A1" w:rsidP="008272EB">
            <w:pPr>
              <w:pStyle w:val="Beskrivning"/>
            </w:pPr>
            <w:r>
              <w:t>4</w:t>
            </w:r>
          </w:p>
        </w:tc>
        <w:tc>
          <w:tcPr>
            <w:tcW w:w="425" w:type="dxa"/>
            <w:tcBorders>
              <w:top w:val="single" w:sz="4" w:space="0" w:color="auto"/>
              <w:left w:val="nil"/>
              <w:bottom w:val="single" w:sz="4" w:space="0" w:color="auto"/>
              <w:right w:val="single" w:sz="4" w:space="0" w:color="auto"/>
            </w:tcBorders>
            <w:vAlign w:val="bottom"/>
          </w:tcPr>
          <w:p w14:paraId="5D9E2AF6" w14:textId="52C1DBCD" w:rsidR="00CB04A1" w:rsidRPr="007F6F97" w:rsidRDefault="00CB04A1" w:rsidP="008272EB">
            <w:pPr>
              <w:pStyle w:val="Beskrivning"/>
            </w:pPr>
            <w:r>
              <w:t>1</w:t>
            </w:r>
          </w:p>
        </w:tc>
        <w:tc>
          <w:tcPr>
            <w:tcW w:w="425" w:type="dxa"/>
            <w:tcBorders>
              <w:top w:val="single" w:sz="4" w:space="0" w:color="auto"/>
              <w:left w:val="nil"/>
              <w:bottom w:val="single" w:sz="4" w:space="0" w:color="auto"/>
              <w:right w:val="single" w:sz="4" w:space="0" w:color="auto"/>
            </w:tcBorders>
            <w:shd w:val="clear" w:color="auto" w:fill="FFFF00"/>
            <w:vAlign w:val="bottom"/>
          </w:tcPr>
          <w:p w14:paraId="17E316F5" w14:textId="721A2E1F" w:rsidR="00CB04A1" w:rsidRPr="007F6F97" w:rsidRDefault="00CB04A1" w:rsidP="008272EB">
            <w:pPr>
              <w:pStyle w:val="Beskrivning"/>
            </w:pPr>
            <w:r>
              <w:t>4</w:t>
            </w:r>
          </w:p>
        </w:tc>
        <w:tc>
          <w:tcPr>
            <w:tcW w:w="2449" w:type="dxa"/>
            <w:tcBorders>
              <w:top w:val="single" w:sz="4" w:space="0" w:color="auto"/>
              <w:left w:val="nil"/>
              <w:bottom w:val="single" w:sz="4" w:space="0" w:color="auto"/>
              <w:right w:val="single" w:sz="4" w:space="0" w:color="auto"/>
            </w:tcBorders>
          </w:tcPr>
          <w:p w14:paraId="5A783458" w14:textId="77777777" w:rsidR="00CB04A1" w:rsidRDefault="00CB04A1" w:rsidP="00CB04A1">
            <w:pPr>
              <w:pStyle w:val="Beskrivning"/>
            </w:pPr>
            <w:r w:rsidRPr="00CB04A1">
              <w:t>I den mån möjligt använda skjutväggar som arrangeras för minsta möjliga insyn mellan patienter</w:t>
            </w:r>
          </w:p>
          <w:p w14:paraId="432149A5" w14:textId="77777777" w:rsidR="00CB04A1" w:rsidRDefault="00CB04A1" w:rsidP="00CB04A1">
            <w:pPr>
              <w:pStyle w:val="Beskrivning"/>
            </w:pPr>
          </w:p>
          <w:p w14:paraId="7DF47B95" w14:textId="61987F44" w:rsidR="00CB04A1" w:rsidRPr="00CB04A1" w:rsidRDefault="00CB04A1" w:rsidP="00CB04A1">
            <w:pPr>
              <w:pStyle w:val="Beskrivning"/>
            </w:pPr>
            <w:r>
              <w:t xml:space="preserve">Möjlig förbättring: öka längderna </w:t>
            </w:r>
            <w:r w:rsidR="00BB7E2E">
              <w:t xml:space="preserve">på slangar </w:t>
            </w:r>
            <w:r>
              <w:t>ytterligare: konsekvens ej analyserad.</w:t>
            </w:r>
          </w:p>
        </w:tc>
        <w:tc>
          <w:tcPr>
            <w:tcW w:w="548" w:type="dxa"/>
            <w:tcBorders>
              <w:top w:val="single" w:sz="4" w:space="0" w:color="auto"/>
              <w:left w:val="single" w:sz="4" w:space="0" w:color="auto"/>
              <w:bottom w:val="single" w:sz="4" w:space="0" w:color="auto"/>
              <w:right w:val="single" w:sz="4" w:space="0" w:color="auto"/>
            </w:tcBorders>
            <w:noWrap/>
            <w:vAlign w:val="bottom"/>
          </w:tcPr>
          <w:p w14:paraId="27360761" w14:textId="20AEC89F" w:rsidR="00CB04A1" w:rsidRPr="007F6F97" w:rsidRDefault="00CB04A1" w:rsidP="008272EB">
            <w:pPr>
              <w:pStyle w:val="Beskrivning"/>
            </w:pPr>
            <w:r>
              <w:t>4</w:t>
            </w:r>
          </w:p>
        </w:tc>
        <w:tc>
          <w:tcPr>
            <w:tcW w:w="553" w:type="dxa"/>
            <w:tcBorders>
              <w:top w:val="single" w:sz="4" w:space="0" w:color="auto"/>
              <w:left w:val="nil"/>
              <w:bottom w:val="single" w:sz="4" w:space="0" w:color="auto"/>
              <w:right w:val="single" w:sz="4" w:space="0" w:color="auto"/>
            </w:tcBorders>
            <w:noWrap/>
            <w:vAlign w:val="bottom"/>
          </w:tcPr>
          <w:p w14:paraId="5EC5DEA4" w14:textId="6C5334DB" w:rsidR="00CB04A1" w:rsidRPr="007F6F97" w:rsidRDefault="00CB04A1" w:rsidP="008272EB">
            <w:pPr>
              <w:pStyle w:val="Beskrivning"/>
            </w:pPr>
            <w:r>
              <w:t>1</w:t>
            </w:r>
          </w:p>
        </w:tc>
        <w:tc>
          <w:tcPr>
            <w:tcW w:w="614" w:type="dxa"/>
            <w:tcBorders>
              <w:top w:val="single" w:sz="4" w:space="0" w:color="auto"/>
              <w:left w:val="nil"/>
              <w:bottom w:val="single" w:sz="4" w:space="0" w:color="auto"/>
              <w:right w:val="single" w:sz="4" w:space="0" w:color="auto"/>
            </w:tcBorders>
            <w:shd w:val="clear" w:color="auto" w:fill="FFFF00"/>
            <w:noWrap/>
            <w:vAlign w:val="bottom"/>
          </w:tcPr>
          <w:p w14:paraId="67FB2194" w14:textId="4F1F9F22" w:rsidR="00CB04A1" w:rsidRPr="007F6F97" w:rsidRDefault="00CB04A1" w:rsidP="008272EB">
            <w:pPr>
              <w:pStyle w:val="Beskrivning"/>
            </w:pPr>
            <w:r>
              <w:t>4</w:t>
            </w:r>
          </w:p>
        </w:tc>
      </w:tr>
      <w:tr w:rsidR="00CB04A1" w:rsidRPr="007F6F97" w14:paraId="29F92BC8" w14:textId="77777777" w:rsidTr="00CB04A1">
        <w:trPr>
          <w:trHeight w:val="285"/>
        </w:trPr>
        <w:tc>
          <w:tcPr>
            <w:tcW w:w="846" w:type="dxa"/>
            <w:tcBorders>
              <w:top w:val="single" w:sz="4" w:space="0" w:color="auto"/>
              <w:left w:val="single" w:sz="4" w:space="0" w:color="auto"/>
              <w:bottom w:val="single" w:sz="4" w:space="0" w:color="auto"/>
              <w:right w:val="single" w:sz="4" w:space="0" w:color="auto"/>
            </w:tcBorders>
            <w:vAlign w:val="bottom"/>
          </w:tcPr>
          <w:p w14:paraId="551DF838" w14:textId="3EDABAEE" w:rsidR="00CB04A1" w:rsidRPr="007F6F97" w:rsidRDefault="00CF429B" w:rsidP="008272EB">
            <w:pPr>
              <w:pStyle w:val="Beskrivning"/>
            </w:pPr>
            <w:r>
              <w:t>UC1 H17</w:t>
            </w:r>
          </w:p>
        </w:tc>
        <w:tc>
          <w:tcPr>
            <w:tcW w:w="2580" w:type="dxa"/>
            <w:tcBorders>
              <w:top w:val="single" w:sz="4" w:space="0" w:color="auto"/>
              <w:left w:val="nil"/>
              <w:bottom w:val="single" w:sz="4" w:space="0" w:color="auto"/>
              <w:right w:val="single" w:sz="4" w:space="0" w:color="auto"/>
            </w:tcBorders>
            <w:vAlign w:val="bottom"/>
          </w:tcPr>
          <w:p w14:paraId="79C86B02" w14:textId="41D0D92A" w:rsidR="00CB04A1" w:rsidRPr="007F6F97" w:rsidRDefault="00CF429B" w:rsidP="008272EB">
            <w:pPr>
              <w:pStyle w:val="Beskrivning"/>
            </w:pPr>
            <w:r w:rsidRPr="00CF429B">
              <w:t>Re- or cross-infection</w:t>
            </w:r>
            <w:r>
              <w:t xml:space="preserve">: </w:t>
            </w:r>
            <w:r w:rsidRPr="00CF429B">
              <w:t>Uppställningen kräver att patienter matchas, detta kan kräva förflyttning av patient bara av denna orsak.</w:t>
            </w:r>
            <w:r>
              <w:t xml:space="preserve"> </w:t>
            </w:r>
            <w:r w:rsidRPr="00CF429B">
              <w:t>Flytt av patient kan orsaka spridning av smitta.</w:t>
            </w:r>
          </w:p>
        </w:tc>
        <w:tc>
          <w:tcPr>
            <w:tcW w:w="397" w:type="dxa"/>
            <w:tcBorders>
              <w:top w:val="single" w:sz="4" w:space="0" w:color="auto"/>
              <w:left w:val="nil"/>
              <w:bottom w:val="single" w:sz="4" w:space="0" w:color="auto"/>
              <w:right w:val="single" w:sz="4" w:space="0" w:color="auto"/>
            </w:tcBorders>
            <w:vAlign w:val="bottom"/>
          </w:tcPr>
          <w:p w14:paraId="18BE36CC" w14:textId="042802F1" w:rsidR="00CB04A1" w:rsidRPr="007F6F97" w:rsidRDefault="00CF429B" w:rsidP="008272EB">
            <w:pPr>
              <w:pStyle w:val="Beskrivning"/>
            </w:pPr>
            <w:r>
              <w:t>2</w:t>
            </w:r>
          </w:p>
        </w:tc>
        <w:tc>
          <w:tcPr>
            <w:tcW w:w="425" w:type="dxa"/>
            <w:tcBorders>
              <w:top w:val="single" w:sz="4" w:space="0" w:color="auto"/>
              <w:left w:val="nil"/>
              <w:bottom w:val="single" w:sz="4" w:space="0" w:color="auto"/>
              <w:right w:val="single" w:sz="4" w:space="0" w:color="auto"/>
            </w:tcBorders>
            <w:vAlign w:val="bottom"/>
          </w:tcPr>
          <w:p w14:paraId="5448E861" w14:textId="0E05937F" w:rsidR="00CB04A1" w:rsidRPr="007F6F97" w:rsidRDefault="00CF429B" w:rsidP="008272EB">
            <w:pPr>
              <w:pStyle w:val="Beskrivning"/>
            </w:pPr>
            <w:r>
              <w:t>3</w:t>
            </w:r>
          </w:p>
        </w:tc>
        <w:tc>
          <w:tcPr>
            <w:tcW w:w="425" w:type="dxa"/>
            <w:tcBorders>
              <w:top w:val="single" w:sz="4" w:space="0" w:color="auto"/>
              <w:left w:val="nil"/>
              <w:bottom w:val="single" w:sz="4" w:space="0" w:color="auto"/>
              <w:right w:val="single" w:sz="4" w:space="0" w:color="auto"/>
            </w:tcBorders>
            <w:shd w:val="clear" w:color="auto" w:fill="FFFF00"/>
            <w:vAlign w:val="bottom"/>
          </w:tcPr>
          <w:p w14:paraId="0C07BAE4" w14:textId="06F82E9B" w:rsidR="00CB04A1" w:rsidRPr="007F6F97" w:rsidRDefault="00CF429B" w:rsidP="008272EB">
            <w:pPr>
              <w:pStyle w:val="Beskrivning"/>
            </w:pPr>
            <w:r>
              <w:t>6</w:t>
            </w:r>
          </w:p>
        </w:tc>
        <w:tc>
          <w:tcPr>
            <w:tcW w:w="2449" w:type="dxa"/>
            <w:tcBorders>
              <w:top w:val="single" w:sz="4" w:space="0" w:color="auto"/>
              <w:left w:val="nil"/>
              <w:bottom w:val="single" w:sz="4" w:space="0" w:color="auto"/>
              <w:right w:val="single" w:sz="4" w:space="0" w:color="auto"/>
            </w:tcBorders>
          </w:tcPr>
          <w:p w14:paraId="42EA3C07" w14:textId="3BB7C8D1" w:rsidR="00CF429B" w:rsidRDefault="00CF429B" w:rsidP="00CF429B">
            <w:pPr>
              <w:pStyle w:val="Beskrivning"/>
            </w:pPr>
            <w:r>
              <w:t>Vid inläggning mål om att i den mån möjligt ”matcha” patienter för potentiell samvård direkt.</w:t>
            </w:r>
          </w:p>
          <w:p w14:paraId="1F9974A7" w14:textId="149FD1BF" w:rsidR="00CB04A1" w:rsidRPr="007F6F97" w:rsidRDefault="00CF429B" w:rsidP="00CF429B">
            <w:pPr>
              <w:pStyle w:val="Beskrivning"/>
            </w:pPr>
            <w:r>
              <w:t xml:space="preserve">Bedömning från fall till fall kring behov av städning av samvårdsplats mot </w:t>
            </w:r>
            <w:r>
              <w:lastRenderedPageBreak/>
              <w:t>bakgrund av att samtliga patienter har samma smitta.</w:t>
            </w:r>
          </w:p>
        </w:tc>
        <w:tc>
          <w:tcPr>
            <w:tcW w:w="548" w:type="dxa"/>
            <w:tcBorders>
              <w:top w:val="single" w:sz="4" w:space="0" w:color="auto"/>
              <w:left w:val="single" w:sz="4" w:space="0" w:color="auto"/>
              <w:bottom w:val="single" w:sz="4" w:space="0" w:color="auto"/>
              <w:right w:val="single" w:sz="4" w:space="0" w:color="auto"/>
            </w:tcBorders>
            <w:noWrap/>
            <w:vAlign w:val="bottom"/>
          </w:tcPr>
          <w:p w14:paraId="5D1CEA81" w14:textId="523E3B5E" w:rsidR="00CB04A1" w:rsidRPr="007F6F97" w:rsidRDefault="00CF429B" w:rsidP="008272EB">
            <w:pPr>
              <w:pStyle w:val="Beskrivning"/>
            </w:pPr>
            <w:r>
              <w:lastRenderedPageBreak/>
              <w:t>2</w:t>
            </w:r>
          </w:p>
        </w:tc>
        <w:tc>
          <w:tcPr>
            <w:tcW w:w="553" w:type="dxa"/>
            <w:tcBorders>
              <w:top w:val="single" w:sz="4" w:space="0" w:color="auto"/>
              <w:left w:val="nil"/>
              <w:bottom w:val="single" w:sz="4" w:space="0" w:color="auto"/>
              <w:right w:val="single" w:sz="4" w:space="0" w:color="auto"/>
            </w:tcBorders>
            <w:noWrap/>
            <w:vAlign w:val="bottom"/>
          </w:tcPr>
          <w:p w14:paraId="395D4DC6" w14:textId="38785AB8" w:rsidR="00CB04A1" w:rsidRPr="007F6F97" w:rsidRDefault="00CF429B" w:rsidP="008272EB">
            <w:pPr>
              <w:pStyle w:val="Beskrivning"/>
            </w:pPr>
            <w:r>
              <w:t>3</w:t>
            </w:r>
          </w:p>
        </w:tc>
        <w:tc>
          <w:tcPr>
            <w:tcW w:w="614" w:type="dxa"/>
            <w:tcBorders>
              <w:top w:val="single" w:sz="4" w:space="0" w:color="auto"/>
              <w:left w:val="nil"/>
              <w:bottom w:val="single" w:sz="4" w:space="0" w:color="auto"/>
              <w:right w:val="single" w:sz="4" w:space="0" w:color="auto"/>
            </w:tcBorders>
            <w:shd w:val="clear" w:color="auto" w:fill="FFFF00"/>
            <w:noWrap/>
            <w:vAlign w:val="bottom"/>
          </w:tcPr>
          <w:p w14:paraId="4B7D88E2" w14:textId="7C3D08F3" w:rsidR="00CB04A1" w:rsidRPr="007F6F97" w:rsidRDefault="00CF429B" w:rsidP="008272EB">
            <w:pPr>
              <w:pStyle w:val="Beskrivning"/>
            </w:pPr>
            <w:r>
              <w:t>6</w:t>
            </w:r>
          </w:p>
        </w:tc>
      </w:tr>
      <w:tr w:rsidR="00CB04A1" w:rsidRPr="007F6F97" w14:paraId="4558194D" w14:textId="77777777" w:rsidTr="00CB04A1">
        <w:trPr>
          <w:trHeight w:val="285"/>
        </w:trPr>
        <w:tc>
          <w:tcPr>
            <w:tcW w:w="846" w:type="dxa"/>
            <w:tcBorders>
              <w:top w:val="single" w:sz="4" w:space="0" w:color="auto"/>
              <w:left w:val="single" w:sz="4" w:space="0" w:color="auto"/>
              <w:bottom w:val="single" w:sz="4" w:space="0" w:color="auto"/>
              <w:right w:val="single" w:sz="4" w:space="0" w:color="auto"/>
            </w:tcBorders>
            <w:vAlign w:val="bottom"/>
          </w:tcPr>
          <w:p w14:paraId="57115DCA" w14:textId="3E29CF10" w:rsidR="00CB04A1" w:rsidRPr="007F6F97" w:rsidRDefault="00CF429B" w:rsidP="008272EB">
            <w:pPr>
              <w:pStyle w:val="Beskrivning"/>
            </w:pPr>
            <w:r>
              <w:t>UC1 H19</w:t>
            </w:r>
          </w:p>
        </w:tc>
        <w:tc>
          <w:tcPr>
            <w:tcW w:w="2580" w:type="dxa"/>
            <w:tcBorders>
              <w:top w:val="single" w:sz="4" w:space="0" w:color="auto"/>
              <w:left w:val="nil"/>
              <w:bottom w:val="single" w:sz="4" w:space="0" w:color="auto"/>
              <w:right w:val="single" w:sz="4" w:space="0" w:color="auto"/>
            </w:tcBorders>
            <w:vAlign w:val="bottom"/>
          </w:tcPr>
          <w:p w14:paraId="5047E8D2" w14:textId="6D1EAA04" w:rsidR="00CB04A1" w:rsidRPr="007F6F97" w:rsidRDefault="00CF429B" w:rsidP="008272EB">
            <w:pPr>
              <w:pStyle w:val="Beskrivning"/>
            </w:pPr>
            <w:r w:rsidRPr="00CF429B">
              <w:t>Sharp edges</w:t>
            </w:r>
            <w:r>
              <w:t xml:space="preserve">. </w:t>
            </w:r>
            <w:r w:rsidRPr="00CF429B">
              <w:t>De tillverkade komponenterna har vassa hörn</w:t>
            </w:r>
            <w:r>
              <w:t xml:space="preserve">. </w:t>
            </w:r>
            <w:r w:rsidRPr="00CF429B">
              <w:t>Skada uppstår, personal eller patient</w:t>
            </w:r>
          </w:p>
        </w:tc>
        <w:tc>
          <w:tcPr>
            <w:tcW w:w="397" w:type="dxa"/>
            <w:tcBorders>
              <w:top w:val="single" w:sz="4" w:space="0" w:color="auto"/>
              <w:left w:val="nil"/>
              <w:bottom w:val="single" w:sz="4" w:space="0" w:color="auto"/>
              <w:right w:val="single" w:sz="4" w:space="0" w:color="auto"/>
            </w:tcBorders>
            <w:vAlign w:val="bottom"/>
          </w:tcPr>
          <w:p w14:paraId="71BBA357" w14:textId="4C6D5B0E" w:rsidR="00CB04A1" w:rsidRPr="007F6F97" w:rsidRDefault="00CF429B" w:rsidP="008272EB">
            <w:pPr>
              <w:pStyle w:val="Beskrivning"/>
            </w:pPr>
            <w:r>
              <w:t>4</w:t>
            </w:r>
          </w:p>
        </w:tc>
        <w:tc>
          <w:tcPr>
            <w:tcW w:w="425" w:type="dxa"/>
            <w:tcBorders>
              <w:top w:val="single" w:sz="4" w:space="0" w:color="auto"/>
              <w:left w:val="nil"/>
              <w:bottom w:val="single" w:sz="4" w:space="0" w:color="auto"/>
              <w:right w:val="single" w:sz="4" w:space="0" w:color="auto"/>
            </w:tcBorders>
            <w:vAlign w:val="bottom"/>
          </w:tcPr>
          <w:p w14:paraId="467645C1" w14:textId="1A4B0ED1" w:rsidR="00CB04A1" w:rsidRPr="007F6F97" w:rsidRDefault="00CF429B" w:rsidP="008272EB">
            <w:pPr>
              <w:pStyle w:val="Beskrivning"/>
            </w:pPr>
            <w:r>
              <w:t>1</w:t>
            </w:r>
          </w:p>
        </w:tc>
        <w:tc>
          <w:tcPr>
            <w:tcW w:w="425" w:type="dxa"/>
            <w:tcBorders>
              <w:top w:val="single" w:sz="4" w:space="0" w:color="auto"/>
              <w:left w:val="nil"/>
              <w:bottom w:val="single" w:sz="4" w:space="0" w:color="auto"/>
              <w:right w:val="single" w:sz="4" w:space="0" w:color="auto"/>
            </w:tcBorders>
            <w:shd w:val="clear" w:color="auto" w:fill="FFFF00"/>
            <w:vAlign w:val="bottom"/>
          </w:tcPr>
          <w:p w14:paraId="425ECE69" w14:textId="4C841C86" w:rsidR="00CB04A1" w:rsidRPr="007F6F97" w:rsidRDefault="00CF429B" w:rsidP="008272EB">
            <w:pPr>
              <w:pStyle w:val="Beskrivning"/>
            </w:pPr>
            <w:r>
              <w:t>4</w:t>
            </w:r>
          </w:p>
        </w:tc>
        <w:tc>
          <w:tcPr>
            <w:tcW w:w="2449" w:type="dxa"/>
            <w:tcBorders>
              <w:top w:val="single" w:sz="4" w:space="0" w:color="auto"/>
              <w:left w:val="nil"/>
              <w:bottom w:val="single" w:sz="4" w:space="0" w:color="auto"/>
              <w:right w:val="single" w:sz="4" w:space="0" w:color="auto"/>
            </w:tcBorders>
          </w:tcPr>
          <w:p w14:paraId="4A216F0E" w14:textId="11151575" w:rsidR="00CB04A1" w:rsidRPr="007F6F97" w:rsidRDefault="00CF429B" w:rsidP="008272EB">
            <w:pPr>
              <w:pStyle w:val="Beskrivning"/>
            </w:pPr>
            <w:r w:rsidRPr="00CF429B">
              <w:t>RK015: Kontroll av design av tillverkade komponenter</w:t>
            </w:r>
          </w:p>
        </w:tc>
        <w:tc>
          <w:tcPr>
            <w:tcW w:w="548" w:type="dxa"/>
            <w:tcBorders>
              <w:top w:val="single" w:sz="4" w:space="0" w:color="auto"/>
              <w:left w:val="single" w:sz="4" w:space="0" w:color="auto"/>
              <w:bottom w:val="single" w:sz="4" w:space="0" w:color="auto"/>
              <w:right w:val="single" w:sz="4" w:space="0" w:color="auto"/>
            </w:tcBorders>
            <w:noWrap/>
            <w:vAlign w:val="bottom"/>
          </w:tcPr>
          <w:p w14:paraId="7FAE4EEA" w14:textId="70E4D376" w:rsidR="00CB04A1" w:rsidRPr="007F6F97" w:rsidRDefault="00CF429B" w:rsidP="008272EB">
            <w:pPr>
              <w:pStyle w:val="Beskrivning"/>
            </w:pPr>
            <w:r>
              <w:t>1</w:t>
            </w:r>
          </w:p>
        </w:tc>
        <w:tc>
          <w:tcPr>
            <w:tcW w:w="553" w:type="dxa"/>
            <w:tcBorders>
              <w:top w:val="single" w:sz="4" w:space="0" w:color="auto"/>
              <w:left w:val="nil"/>
              <w:bottom w:val="single" w:sz="4" w:space="0" w:color="auto"/>
              <w:right w:val="single" w:sz="4" w:space="0" w:color="auto"/>
            </w:tcBorders>
            <w:noWrap/>
            <w:vAlign w:val="bottom"/>
          </w:tcPr>
          <w:p w14:paraId="5D165740" w14:textId="15914B48" w:rsidR="00CB04A1" w:rsidRPr="007F6F97" w:rsidRDefault="00CF429B" w:rsidP="008272EB">
            <w:pPr>
              <w:pStyle w:val="Beskrivning"/>
            </w:pPr>
            <w:r>
              <w:t>1</w:t>
            </w:r>
          </w:p>
        </w:tc>
        <w:tc>
          <w:tcPr>
            <w:tcW w:w="614" w:type="dxa"/>
            <w:tcBorders>
              <w:top w:val="single" w:sz="4" w:space="0" w:color="auto"/>
              <w:left w:val="nil"/>
              <w:bottom w:val="single" w:sz="4" w:space="0" w:color="auto"/>
              <w:right w:val="single" w:sz="4" w:space="0" w:color="auto"/>
            </w:tcBorders>
            <w:shd w:val="clear" w:color="auto" w:fill="FFFF00"/>
            <w:noWrap/>
            <w:vAlign w:val="bottom"/>
          </w:tcPr>
          <w:p w14:paraId="3D1E0FFC" w14:textId="0201D4EA" w:rsidR="00CB04A1" w:rsidRPr="007F6F97" w:rsidRDefault="00CF429B" w:rsidP="008272EB">
            <w:pPr>
              <w:pStyle w:val="Beskrivning"/>
            </w:pPr>
            <w:commentRangeStart w:id="46"/>
            <w:r>
              <w:t>1</w:t>
            </w:r>
            <w:commentRangeEnd w:id="46"/>
            <w:r w:rsidR="00FC4185">
              <w:rPr>
                <w:rStyle w:val="Kommentarsreferens"/>
                <w:color w:val="333333"/>
              </w:rPr>
              <w:commentReference w:id="46"/>
            </w:r>
          </w:p>
        </w:tc>
      </w:tr>
      <w:tr w:rsidR="00CB04A1" w:rsidRPr="007F6F97" w14:paraId="789AEE56" w14:textId="77777777" w:rsidTr="00CB04A1">
        <w:trPr>
          <w:trHeight w:val="285"/>
        </w:trPr>
        <w:tc>
          <w:tcPr>
            <w:tcW w:w="846" w:type="dxa"/>
            <w:tcBorders>
              <w:top w:val="single" w:sz="4" w:space="0" w:color="auto"/>
              <w:left w:val="single" w:sz="4" w:space="0" w:color="auto"/>
              <w:bottom w:val="single" w:sz="4" w:space="0" w:color="auto"/>
              <w:right w:val="single" w:sz="4" w:space="0" w:color="auto"/>
            </w:tcBorders>
            <w:vAlign w:val="bottom"/>
          </w:tcPr>
          <w:p w14:paraId="1DF65C2D" w14:textId="2F97D085" w:rsidR="00CB04A1" w:rsidRPr="007F6F97" w:rsidRDefault="00CF429B" w:rsidP="008272EB">
            <w:pPr>
              <w:pStyle w:val="Beskrivning"/>
            </w:pPr>
            <w:r>
              <w:t>UC1 H20</w:t>
            </w:r>
          </w:p>
        </w:tc>
        <w:tc>
          <w:tcPr>
            <w:tcW w:w="2580" w:type="dxa"/>
            <w:tcBorders>
              <w:top w:val="single" w:sz="4" w:space="0" w:color="auto"/>
              <w:left w:val="nil"/>
              <w:bottom w:val="single" w:sz="4" w:space="0" w:color="auto"/>
              <w:right w:val="single" w:sz="4" w:space="0" w:color="auto"/>
            </w:tcBorders>
            <w:vAlign w:val="bottom"/>
          </w:tcPr>
          <w:p w14:paraId="0F3AE76B" w14:textId="3CFDA23A" w:rsidR="00CB04A1" w:rsidRPr="007F6F97" w:rsidRDefault="00CF429B" w:rsidP="008272EB">
            <w:pPr>
              <w:pStyle w:val="Beskrivning"/>
            </w:pPr>
            <w:r w:rsidRPr="00CF429B">
              <w:t>Sunlight</w:t>
            </w:r>
            <w:r>
              <w:t xml:space="preserve">: </w:t>
            </w:r>
            <w:r w:rsidRPr="00CF429B">
              <w:t>Komponenter tillverkade i dentalSG kan vara känsliga för solljus</w:t>
            </w:r>
            <w:r>
              <w:t xml:space="preserve">. </w:t>
            </w:r>
            <w:r w:rsidRPr="00CF429B">
              <w:t>Komponent går sönder.</w:t>
            </w:r>
          </w:p>
        </w:tc>
        <w:tc>
          <w:tcPr>
            <w:tcW w:w="397" w:type="dxa"/>
            <w:tcBorders>
              <w:top w:val="single" w:sz="4" w:space="0" w:color="auto"/>
              <w:left w:val="nil"/>
              <w:bottom w:val="single" w:sz="4" w:space="0" w:color="auto"/>
              <w:right w:val="single" w:sz="4" w:space="0" w:color="auto"/>
            </w:tcBorders>
            <w:vAlign w:val="bottom"/>
          </w:tcPr>
          <w:p w14:paraId="61CCA8C5" w14:textId="6E275B87" w:rsidR="00CB04A1" w:rsidRPr="007F6F97" w:rsidRDefault="00CF429B" w:rsidP="008272EB">
            <w:pPr>
              <w:pStyle w:val="Beskrivning"/>
            </w:pPr>
            <w:r>
              <w:t>2</w:t>
            </w:r>
          </w:p>
        </w:tc>
        <w:tc>
          <w:tcPr>
            <w:tcW w:w="425" w:type="dxa"/>
            <w:tcBorders>
              <w:top w:val="single" w:sz="4" w:space="0" w:color="auto"/>
              <w:left w:val="nil"/>
              <w:bottom w:val="single" w:sz="4" w:space="0" w:color="auto"/>
              <w:right w:val="single" w:sz="4" w:space="0" w:color="auto"/>
            </w:tcBorders>
            <w:vAlign w:val="bottom"/>
          </w:tcPr>
          <w:p w14:paraId="0373708D" w14:textId="76EF30C4" w:rsidR="00CB04A1" w:rsidRPr="007F6F97" w:rsidRDefault="00CF429B" w:rsidP="008272EB">
            <w:pPr>
              <w:pStyle w:val="Beskrivning"/>
            </w:pPr>
            <w:r>
              <w:t>2</w:t>
            </w:r>
          </w:p>
        </w:tc>
        <w:tc>
          <w:tcPr>
            <w:tcW w:w="425" w:type="dxa"/>
            <w:tcBorders>
              <w:top w:val="single" w:sz="4" w:space="0" w:color="auto"/>
              <w:left w:val="nil"/>
              <w:bottom w:val="single" w:sz="4" w:space="0" w:color="auto"/>
              <w:right w:val="single" w:sz="4" w:space="0" w:color="auto"/>
            </w:tcBorders>
            <w:shd w:val="clear" w:color="auto" w:fill="FFFF00"/>
            <w:vAlign w:val="bottom"/>
          </w:tcPr>
          <w:p w14:paraId="7EB182AC" w14:textId="512ED09B" w:rsidR="00CB04A1" w:rsidRPr="007F6F97" w:rsidRDefault="00CF429B" w:rsidP="008272EB">
            <w:pPr>
              <w:pStyle w:val="Beskrivning"/>
            </w:pPr>
            <w:r>
              <w:t>4</w:t>
            </w:r>
          </w:p>
        </w:tc>
        <w:tc>
          <w:tcPr>
            <w:tcW w:w="2449" w:type="dxa"/>
            <w:tcBorders>
              <w:top w:val="single" w:sz="4" w:space="0" w:color="auto"/>
              <w:left w:val="nil"/>
              <w:bottom w:val="single" w:sz="4" w:space="0" w:color="auto"/>
              <w:right w:val="single" w:sz="4" w:space="0" w:color="auto"/>
            </w:tcBorders>
          </w:tcPr>
          <w:p w14:paraId="7AEEFC30" w14:textId="12B107DD" w:rsidR="00CB04A1" w:rsidRPr="007F6F97" w:rsidRDefault="00CF429B" w:rsidP="008272EB">
            <w:pPr>
              <w:pStyle w:val="Beskrivning"/>
            </w:pPr>
            <w:commentRangeStart w:id="47"/>
            <w:r w:rsidRPr="00CF429B">
              <w:t>Blir det ett problem överväg engångs istället.</w:t>
            </w:r>
            <w:commentRangeEnd w:id="47"/>
            <w:r w:rsidR="00FC4185">
              <w:rPr>
                <w:rStyle w:val="Kommentarsreferens"/>
                <w:color w:val="333333"/>
              </w:rPr>
              <w:commentReference w:id="47"/>
            </w:r>
          </w:p>
        </w:tc>
        <w:tc>
          <w:tcPr>
            <w:tcW w:w="548" w:type="dxa"/>
            <w:tcBorders>
              <w:top w:val="single" w:sz="4" w:space="0" w:color="auto"/>
              <w:left w:val="single" w:sz="4" w:space="0" w:color="auto"/>
              <w:bottom w:val="single" w:sz="4" w:space="0" w:color="auto"/>
              <w:right w:val="single" w:sz="4" w:space="0" w:color="auto"/>
            </w:tcBorders>
            <w:noWrap/>
            <w:vAlign w:val="bottom"/>
          </w:tcPr>
          <w:p w14:paraId="3D4DB972" w14:textId="2C877125" w:rsidR="00CB04A1" w:rsidRPr="007F6F97" w:rsidRDefault="00CF429B" w:rsidP="008272EB">
            <w:pPr>
              <w:pStyle w:val="Beskrivning"/>
            </w:pPr>
            <w:r>
              <w:t>2</w:t>
            </w:r>
          </w:p>
        </w:tc>
        <w:tc>
          <w:tcPr>
            <w:tcW w:w="553" w:type="dxa"/>
            <w:tcBorders>
              <w:top w:val="single" w:sz="4" w:space="0" w:color="auto"/>
              <w:left w:val="nil"/>
              <w:bottom w:val="single" w:sz="4" w:space="0" w:color="auto"/>
              <w:right w:val="single" w:sz="4" w:space="0" w:color="auto"/>
            </w:tcBorders>
            <w:noWrap/>
            <w:vAlign w:val="bottom"/>
          </w:tcPr>
          <w:p w14:paraId="69D01591" w14:textId="630C5355" w:rsidR="00CB04A1" w:rsidRPr="007F6F97" w:rsidRDefault="00CF429B" w:rsidP="008272EB">
            <w:pPr>
              <w:pStyle w:val="Beskrivning"/>
            </w:pPr>
            <w:r>
              <w:t>2</w:t>
            </w:r>
          </w:p>
        </w:tc>
        <w:tc>
          <w:tcPr>
            <w:tcW w:w="614" w:type="dxa"/>
            <w:tcBorders>
              <w:top w:val="single" w:sz="4" w:space="0" w:color="auto"/>
              <w:left w:val="nil"/>
              <w:bottom w:val="single" w:sz="4" w:space="0" w:color="auto"/>
              <w:right w:val="single" w:sz="4" w:space="0" w:color="auto"/>
            </w:tcBorders>
            <w:shd w:val="clear" w:color="auto" w:fill="FFFF00"/>
            <w:noWrap/>
            <w:vAlign w:val="bottom"/>
          </w:tcPr>
          <w:p w14:paraId="6ED83CA1" w14:textId="6AE5DB3D" w:rsidR="00CB04A1" w:rsidRPr="007F6F97" w:rsidRDefault="00CF429B" w:rsidP="008272EB">
            <w:pPr>
              <w:pStyle w:val="Beskrivning"/>
            </w:pPr>
            <w:r>
              <w:t>4</w:t>
            </w:r>
          </w:p>
        </w:tc>
      </w:tr>
      <w:tr w:rsidR="00CB04A1" w:rsidRPr="007F6F97" w14:paraId="1AD94987" w14:textId="77777777" w:rsidTr="00CB04A1">
        <w:trPr>
          <w:trHeight w:val="285"/>
        </w:trPr>
        <w:tc>
          <w:tcPr>
            <w:tcW w:w="846" w:type="dxa"/>
            <w:tcBorders>
              <w:top w:val="single" w:sz="4" w:space="0" w:color="auto"/>
              <w:left w:val="single" w:sz="4" w:space="0" w:color="auto"/>
              <w:bottom w:val="single" w:sz="4" w:space="0" w:color="auto"/>
              <w:right w:val="single" w:sz="4" w:space="0" w:color="auto"/>
            </w:tcBorders>
            <w:vAlign w:val="bottom"/>
          </w:tcPr>
          <w:p w14:paraId="6AB65133" w14:textId="634F2C53" w:rsidR="00CB04A1" w:rsidRPr="007F6F97" w:rsidRDefault="007841DB" w:rsidP="008272EB">
            <w:pPr>
              <w:pStyle w:val="Beskrivning"/>
            </w:pPr>
            <w:r>
              <w:t>UC1 H22</w:t>
            </w:r>
          </w:p>
        </w:tc>
        <w:tc>
          <w:tcPr>
            <w:tcW w:w="2580" w:type="dxa"/>
            <w:tcBorders>
              <w:top w:val="single" w:sz="4" w:space="0" w:color="auto"/>
              <w:left w:val="nil"/>
              <w:bottom w:val="single" w:sz="4" w:space="0" w:color="auto"/>
              <w:right w:val="single" w:sz="4" w:space="0" w:color="auto"/>
            </w:tcBorders>
            <w:vAlign w:val="bottom"/>
          </w:tcPr>
          <w:p w14:paraId="6F560A62" w14:textId="1E0BA0EA" w:rsidR="00CB04A1" w:rsidRPr="007F6F97" w:rsidRDefault="007841DB" w:rsidP="008272EB">
            <w:pPr>
              <w:pStyle w:val="Beskrivning"/>
            </w:pPr>
            <w:r w:rsidRPr="007841DB">
              <w:t>Routine violation</w:t>
            </w:r>
            <w:r>
              <w:t xml:space="preserve">: </w:t>
            </w:r>
            <w:r w:rsidRPr="007841DB">
              <w:t>Vid övergång från 1 till 2 patienter eller från 2 till 1 patient görs ett misstag och patient får i sig smittat kondensvatten.</w:t>
            </w:r>
            <w:r>
              <w:t xml:space="preserve"> </w:t>
            </w:r>
            <w:r w:rsidRPr="007841DB">
              <w:t>Patientskada uppstår</w:t>
            </w:r>
          </w:p>
        </w:tc>
        <w:tc>
          <w:tcPr>
            <w:tcW w:w="397" w:type="dxa"/>
            <w:tcBorders>
              <w:top w:val="single" w:sz="4" w:space="0" w:color="auto"/>
              <w:left w:val="nil"/>
              <w:bottom w:val="single" w:sz="4" w:space="0" w:color="auto"/>
              <w:right w:val="single" w:sz="4" w:space="0" w:color="auto"/>
            </w:tcBorders>
            <w:vAlign w:val="bottom"/>
          </w:tcPr>
          <w:p w14:paraId="52D95147" w14:textId="3F2900E2" w:rsidR="00CB04A1" w:rsidRPr="007F6F97" w:rsidRDefault="007841DB" w:rsidP="008272EB">
            <w:pPr>
              <w:pStyle w:val="Beskrivning"/>
            </w:pPr>
            <w:r>
              <w:t>3</w:t>
            </w:r>
          </w:p>
        </w:tc>
        <w:tc>
          <w:tcPr>
            <w:tcW w:w="425" w:type="dxa"/>
            <w:tcBorders>
              <w:top w:val="single" w:sz="4" w:space="0" w:color="auto"/>
              <w:left w:val="nil"/>
              <w:bottom w:val="single" w:sz="4" w:space="0" w:color="auto"/>
              <w:right w:val="single" w:sz="4" w:space="0" w:color="auto"/>
            </w:tcBorders>
            <w:vAlign w:val="bottom"/>
          </w:tcPr>
          <w:p w14:paraId="760FFE69" w14:textId="2313A9B5" w:rsidR="00CB04A1" w:rsidRPr="007F6F97" w:rsidRDefault="007841DB" w:rsidP="008272EB">
            <w:pPr>
              <w:pStyle w:val="Beskrivning"/>
            </w:pPr>
            <w:r>
              <w:t>2</w:t>
            </w:r>
          </w:p>
        </w:tc>
        <w:tc>
          <w:tcPr>
            <w:tcW w:w="425" w:type="dxa"/>
            <w:tcBorders>
              <w:top w:val="single" w:sz="4" w:space="0" w:color="auto"/>
              <w:left w:val="nil"/>
              <w:bottom w:val="single" w:sz="4" w:space="0" w:color="auto"/>
              <w:right w:val="single" w:sz="4" w:space="0" w:color="auto"/>
            </w:tcBorders>
            <w:shd w:val="clear" w:color="auto" w:fill="FFFF00"/>
            <w:vAlign w:val="bottom"/>
          </w:tcPr>
          <w:p w14:paraId="5E9FF861" w14:textId="446242CB" w:rsidR="00CB04A1" w:rsidRPr="007F6F97" w:rsidRDefault="007841DB" w:rsidP="008272EB">
            <w:pPr>
              <w:pStyle w:val="Beskrivning"/>
            </w:pPr>
            <w:r>
              <w:t>6</w:t>
            </w:r>
          </w:p>
        </w:tc>
        <w:tc>
          <w:tcPr>
            <w:tcW w:w="2449" w:type="dxa"/>
            <w:tcBorders>
              <w:top w:val="single" w:sz="4" w:space="0" w:color="auto"/>
              <w:left w:val="nil"/>
              <w:bottom w:val="single" w:sz="4" w:space="0" w:color="auto"/>
              <w:right w:val="single" w:sz="4" w:space="0" w:color="auto"/>
            </w:tcBorders>
          </w:tcPr>
          <w:p w14:paraId="4D4A879D" w14:textId="4C725AEF" w:rsidR="00CB04A1" w:rsidRDefault="00662C84" w:rsidP="008272EB">
            <w:pPr>
              <w:pStyle w:val="Beskrivning"/>
            </w:pPr>
            <w:r>
              <w:t>Ingen åtgärd annan än skriftlig rutin.</w:t>
            </w:r>
          </w:p>
          <w:p w14:paraId="3A08935B" w14:textId="47EF9596" w:rsidR="00662C84" w:rsidRPr="00662C84" w:rsidRDefault="00662C84" w:rsidP="00662C84">
            <w:pPr>
              <w:ind w:left="0"/>
            </w:pPr>
          </w:p>
        </w:tc>
        <w:tc>
          <w:tcPr>
            <w:tcW w:w="548" w:type="dxa"/>
            <w:tcBorders>
              <w:top w:val="single" w:sz="4" w:space="0" w:color="auto"/>
              <w:left w:val="single" w:sz="4" w:space="0" w:color="auto"/>
              <w:bottom w:val="single" w:sz="4" w:space="0" w:color="auto"/>
              <w:right w:val="single" w:sz="4" w:space="0" w:color="auto"/>
            </w:tcBorders>
            <w:noWrap/>
            <w:vAlign w:val="bottom"/>
          </w:tcPr>
          <w:p w14:paraId="7609D608" w14:textId="5A175FBC" w:rsidR="00CB04A1" w:rsidRPr="007F6F97" w:rsidRDefault="00662C84" w:rsidP="008272EB">
            <w:pPr>
              <w:pStyle w:val="Beskrivning"/>
            </w:pPr>
            <w:r>
              <w:t>3</w:t>
            </w:r>
          </w:p>
        </w:tc>
        <w:tc>
          <w:tcPr>
            <w:tcW w:w="553" w:type="dxa"/>
            <w:tcBorders>
              <w:top w:val="single" w:sz="4" w:space="0" w:color="auto"/>
              <w:left w:val="nil"/>
              <w:bottom w:val="single" w:sz="4" w:space="0" w:color="auto"/>
              <w:right w:val="single" w:sz="4" w:space="0" w:color="auto"/>
            </w:tcBorders>
            <w:noWrap/>
            <w:vAlign w:val="bottom"/>
          </w:tcPr>
          <w:p w14:paraId="7264F826" w14:textId="4DC09220" w:rsidR="00CB04A1" w:rsidRPr="007F6F97" w:rsidRDefault="00662C84" w:rsidP="008272EB">
            <w:pPr>
              <w:pStyle w:val="Beskrivning"/>
            </w:pPr>
            <w:r>
              <w:t>2</w:t>
            </w:r>
          </w:p>
        </w:tc>
        <w:tc>
          <w:tcPr>
            <w:tcW w:w="614" w:type="dxa"/>
            <w:tcBorders>
              <w:top w:val="single" w:sz="4" w:space="0" w:color="auto"/>
              <w:left w:val="nil"/>
              <w:bottom w:val="single" w:sz="4" w:space="0" w:color="auto"/>
              <w:right w:val="single" w:sz="4" w:space="0" w:color="auto"/>
            </w:tcBorders>
            <w:shd w:val="clear" w:color="auto" w:fill="FFFF00"/>
            <w:noWrap/>
            <w:vAlign w:val="bottom"/>
          </w:tcPr>
          <w:p w14:paraId="2690C4C4" w14:textId="6FB2C5DD" w:rsidR="00CB04A1" w:rsidRPr="007F6F97" w:rsidRDefault="00662C84" w:rsidP="008272EB">
            <w:pPr>
              <w:pStyle w:val="Beskrivning"/>
            </w:pPr>
            <w:r>
              <w:t>6</w:t>
            </w:r>
          </w:p>
        </w:tc>
      </w:tr>
    </w:tbl>
    <w:p w14:paraId="22CC7288" w14:textId="7CB06F39" w:rsidR="008272EB" w:rsidRDefault="008272EB" w:rsidP="008272EB">
      <w:pPr>
        <w:rPr>
          <w:iCs/>
        </w:rPr>
      </w:pPr>
      <w:bookmarkStart w:id="48" w:name="_Ref402256399"/>
      <w:r w:rsidRPr="007F6F97">
        <w:t xml:space="preserve">Tabell </w:t>
      </w:r>
      <w:r>
        <w:rPr>
          <w:noProof/>
        </w:rPr>
        <w:fldChar w:fldCharType="begin"/>
      </w:r>
      <w:r>
        <w:rPr>
          <w:noProof/>
        </w:rPr>
        <w:instrText xml:space="preserve"> SEQ Tabell \* ARABIC </w:instrText>
      </w:r>
      <w:r>
        <w:rPr>
          <w:noProof/>
        </w:rPr>
        <w:fldChar w:fldCharType="separate"/>
      </w:r>
      <w:r w:rsidR="00B83AE1">
        <w:rPr>
          <w:noProof/>
        </w:rPr>
        <w:t>4</w:t>
      </w:r>
      <w:r>
        <w:rPr>
          <w:noProof/>
        </w:rPr>
        <w:fldChar w:fldCharType="end"/>
      </w:r>
      <w:bookmarkEnd w:id="48"/>
      <w:r w:rsidRPr="007F6F97">
        <w:t xml:space="preserve"> Risker </w:t>
      </w:r>
      <w:r>
        <w:rPr>
          <w:iCs/>
        </w:rPr>
        <w:t>&lt;</w:t>
      </w:r>
      <w:r w:rsidRPr="007F6F97">
        <w:rPr>
          <w:iCs/>
        </w:rPr>
        <w:t xml:space="preserve"> 8</w:t>
      </w:r>
      <w:r>
        <w:rPr>
          <w:iCs/>
        </w:rPr>
        <w:t xml:space="preserve"> och allvarligheten är </w:t>
      </w:r>
      <w:r w:rsidRPr="007F6F97">
        <w:rPr>
          <w:iCs/>
        </w:rPr>
        <w:t>≥</w:t>
      </w:r>
      <w:r>
        <w:rPr>
          <w:iCs/>
        </w:rPr>
        <w:t xml:space="preserve"> 1</w:t>
      </w:r>
    </w:p>
    <w:p w14:paraId="294FF220" w14:textId="385DB33C" w:rsidR="008272EB" w:rsidRDefault="008272EB" w:rsidP="008272EB">
      <w:pPr>
        <w:pStyle w:val="Rubrik2"/>
        <w:spacing w:before="240" w:after="60"/>
        <w:ind w:left="426" w:right="139"/>
      </w:pPr>
      <w:bookmarkStart w:id="49" w:name="_Toc8217528"/>
      <w:bookmarkStart w:id="50" w:name="_Toc36728812"/>
      <w:r>
        <w:t>Risk / nyttoanalys</w:t>
      </w:r>
      <w:bookmarkEnd w:id="49"/>
      <w:bookmarkEnd w:id="50"/>
    </w:p>
    <w:p w14:paraId="07E28AD2" w14:textId="16EDB530" w:rsidR="00350094" w:rsidRDefault="00350094" w:rsidP="0033540D">
      <w:r>
        <w:t>Produkten får endast används inom häls- och sjukvården inom Region Skåne.</w:t>
      </w:r>
    </w:p>
    <w:p w14:paraId="7DB1D9B0" w14:textId="553C5DAD" w:rsidR="00662C84" w:rsidRPr="00662C84" w:rsidRDefault="0033540D" w:rsidP="0033540D">
      <w:r w:rsidRPr="0033540D">
        <w:t xml:space="preserve">Behandling med högflödessyrgas </w:t>
      </w:r>
      <w:r w:rsidR="006509C8">
        <w:t xml:space="preserve">anses </w:t>
      </w:r>
      <w:r w:rsidRPr="0033540D">
        <w:t>avgörande vid Covid-19</w:t>
      </w:r>
      <w:r>
        <w:t xml:space="preserve"> och k</w:t>
      </w:r>
      <w:r w:rsidRPr="0033540D">
        <w:t>an rädda från intubation</w:t>
      </w:r>
      <w:r>
        <w:t xml:space="preserve">. I det kritiska läge sjukvården är i och med Covid-19 2020 har denna möjlighet </w:t>
      </w:r>
      <w:r w:rsidR="006509C8">
        <w:t xml:space="preserve">att dubblera behandlingskapaciteten </w:t>
      </w:r>
      <w:r>
        <w:t xml:space="preserve">tagits fram. De risker som identifierats är väl dokumenterade och åtgärder är genomförda. Riskerna ska vägas gentemot den nytta behandlingen gör för den enskilda patienten. Metoden att dela högflöde ska inte ersätta en behandling med en apparat per patient utan ska bara användas i de fall </w:t>
      </w:r>
      <w:r w:rsidR="006509C8">
        <w:t>den</w:t>
      </w:r>
      <w:r>
        <w:t xml:space="preserve"> möjlighet</w:t>
      </w:r>
      <w:r w:rsidR="006509C8">
        <w:t>en</w:t>
      </w:r>
      <w:r>
        <w:t xml:space="preserve"> </w:t>
      </w:r>
      <w:r w:rsidR="006509C8">
        <w:t xml:space="preserve">inte </w:t>
      </w:r>
      <w:r>
        <w:t>finns.</w:t>
      </w:r>
    </w:p>
    <w:p w14:paraId="0D4D4C45" w14:textId="77777777" w:rsidR="008272EB" w:rsidRPr="007F6F97" w:rsidRDefault="008272EB" w:rsidP="008272EB">
      <w:pPr>
        <w:pStyle w:val="Rubrik1"/>
        <w:spacing w:before="240" w:after="60"/>
        <w:ind w:left="426" w:right="139"/>
      </w:pPr>
      <w:bookmarkStart w:id="51" w:name="_Toc8217529"/>
      <w:bookmarkStart w:id="52" w:name="_Toc36728813"/>
      <w:r w:rsidRPr="007F6F97">
        <w:t xml:space="preserve">Summering av </w:t>
      </w:r>
      <w:r>
        <w:t>riskhanteringen</w:t>
      </w:r>
      <w:bookmarkEnd w:id="51"/>
      <w:bookmarkEnd w:id="52"/>
    </w:p>
    <w:p w14:paraId="6973A8F0" w14:textId="77777777" w:rsidR="008272EB" w:rsidRPr="007F6F97" w:rsidRDefault="008272EB" w:rsidP="008272EB">
      <w:pPr>
        <w:pStyle w:val="Rubrik2"/>
        <w:spacing w:before="240" w:after="60"/>
        <w:ind w:left="426" w:right="139"/>
      </w:pPr>
      <w:bookmarkStart w:id="53" w:name="_Toc8217530"/>
      <w:bookmarkStart w:id="54" w:name="_Toc36728814"/>
      <w:r w:rsidRPr="007F6F97">
        <w:t>Dokumenthantering</w:t>
      </w:r>
      <w:bookmarkEnd w:id="53"/>
      <w:bookmarkEnd w:id="54"/>
    </w:p>
    <w:p w14:paraId="1524F008" w14:textId="77777777" w:rsidR="008272EB" w:rsidRPr="007F6F97" w:rsidRDefault="008272EB" w:rsidP="008272EB">
      <w:r w:rsidRPr="007F6F97">
        <w:t xml:space="preserve">Denna rapport och dokument som krävs för riskhanteringen skall bevaras i Risk Management File. </w:t>
      </w:r>
      <w:r>
        <w:t>Ansvarig för riskhanteringen i projektet s</w:t>
      </w:r>
      <w:r w:rsidRPr="007F6F97">
        <w:t>äkrar att detta sker.</w:t>
      </w:r>
    </w:p>
    <w:p w14:paraId="45192B83" w14:textId="77777777" w:rsidR="008272EB" w:rsidRPr="007F6F97" w:rsidRDefault="008272EB" w:rsidP="008272EB">
      <w:pPr>
        <w:pStyle w:val="Rubrik2"/>
        <w:spacing w:before="240" w:after="60"/>
        <w:ind w:left="426" w:right="139"/>
      </w:pPr>
      <w:bookmarkStart w:id="55" w:name="_Toc8217531"/>
      <w:bookmarkStart w:id="56" w:name="_Toc36728815"/>
      <w:r w:rsidRPr="007F6F97">
        <w:t xml:space="preserve">Riskhantering under Produktion och </w:t>
      </w:r>
      <w:r>
        <w:t>livscykelhantering</w:t>
      </w:r>
      <w:bookmarkEnd w:id="55"/>
      <w:bookmarkEnd w:id="56"/>
    </w:p>
    <w:p w14:paraId="5DDFAF86" w14:textId="4359FDD0" w:rsidR="0033540D" w:rsidRPr="00940764" w:rsidRDefault="008272EB" w:rsidP="008272EB">
      <w:r w:rsidRPr="00940764">
        <w:t>Riskhantering skall fortsätta enligt de beslut som gäller denna produkt av en produktansvarig.</w:t>
      </w:r>
      <w:r w:rsidR="0033540D">
        <w:t xml:space="preserve"> Återkoppling på produkten och användningen av den sker till: </w:t>
      </w:r>
      <w:hyperlink r:id="rId16" w:history="1">
        <w:r w:rsidR="0033540D" w:rsidRPr="004062A5">
          <w:rPr>
            <w:rStyle w:val="Hyperlnk"/>
          </w:rPr>
          <w:t>FoU.mt@skane.se</w:t>
        </w:r>
      </w:hyperlink>
      <w:r w:rsidR="0033540D">
        <w:t>.</w:t>
      </w:r>
    </w:p>
    <w:p w14:paraId="32BC1EFD" w14:textId="77777777" w:rsidR="008272EB" w:rsidRDefault="008272EB" w:rsidP="008272EB">
      <w:pPr>
        <w:pStyle w:val="Rubrik1"/>
        <w:spacing w:before="240" w:after="60"/>
        <w:ind w:left="426" w:right="139"/>
      </w:pPr>
      <w:bookmarkStart w:id="57" w:name="_Toc358041730"/>
      <w:bookmarkStart w:id="58" w:name="_Toc8217532"/>
      <w:bookmarkStart w:id="59" w:name="_Toc36728816"/>
      <w:r w:rsidRPr="007F6F97">
        <w:t>Referenser</w:t>
      </w:r>
      <w:bookmarkEnd w:id="57"/>
      <w:bookmarkEnd w:id="58"/>
      <w:bookmarkEnd w:id="59"/>
    </w:p>
    <w:p w14:paraId="17038DD3" w14:textId="77777777" w:rsidR="00580CB5" w:rsidRDefault="008272EB" w:rsidP="00580CB5">
      <w:pPr>
        <w:pStyle w:val="Litteraturfrteckning"/>
        <w:rPr>
          <w:b/>
          <w:bCs/>
          <w:noProof/>
          <w:sz w:val="24"/>
          <w:szCs w:val="24"/>
        </w:rPr>
      </w:pPr>
      <w:r w:rsidRPr="00E87689">
        <w:rPr>
          <w:b/>
          <w:i/>
        </w:rPr>
        <w:fldChar w:fldCharType="begin"/>
      </w:r>
      <w:r w:rsidRPr="00E87689">
        <w:rPr>
          <w:b/>
          <w:i/>
        </w:rPr>
        <w:instrText xml:space="preserve"> BIBLIOGRAPHY  \l 1053 </w:instrText>
      </w:r>
      <w:r w:rsidRPr="00E87689">
        <w:rPr>
          <w:b/>
          <w:i/>
        </w:rPr>
        <w:fldChar w:fldCharType="separate"/>
      </w:r>
      <w:r w:rsidR="00580CB5">
        <w:rPr>
          <w:noProof/>
        </w:rPr>
        <w:t xml:space="preserve">1. </w:t>
      </w:r>
      <w:r w:rsidR="00580CB5">
        <w:rPr>
          <w:b/>
          <w:bCs/>
          <w:i/>
          <w:iCs/>
          <w:noProof/>
        </w:rPr>
        <w:t xml:space="preserve">ISO 14971:2012, Medicintekniska produkter – Tillämpning av ett system för riskhantering för medicintekniska produkter. </w:t>
      </w:r>
    </w:p>
    <w:p w14:paraId="7E64A7F9" w14:textId="77777777" w:rsidR="00580CB5" w:rsidRDefault="00580CB5" w:rsidP="00580CB5">
      <w:pPr>
        <w:pStyle w:val="Litteraturfrteckning"/>
        <w:rPr>
          <w:b/>
          <w:bCs/>
          <w:noProof/>
        </w:rPr>
      </w:pPr>
      <w:r>
        <w:rPr>
          <w:b/>
          <w:bCs/>
          <w:noProof/>
        </w:rPr>
        <w:t xml:space="preserve">2. SPEC-200331 Produktbeskrivning Flödessplitter. </w:t>
      </w:r>
    </w:p>
    <w:p w14:paraId="768CF0DE" w14:textId="77777777" w:rsidR="00580CB5" w:rsidRDefault="00580CB5" w:rsidP="00580CB5">
      <w:pPr>
        <w:pStyle w:val="Litteraturfrteckning"/>
        <w:rPr>
          <w:b/>
          <w:bCs/>
          <w:noProof/>
        </w:rPr>
      </w:pPr>
      <w:r>
        <w:rPr>
          <w:b/>
          <w:bCs/>
          <w:noProof/>
        </w:rPr>
        <w:t xml:space="preserve">3. </w:t>
      </w:r>
      <w:r>
        <w:rPr>
          <w:b/>
          <w:bCs/>
          <w:i/>
          <w:iCs/>
          <w:noProof/>
        </w:rPr>
        <w:t xml:space="preserve">ST_LIST-133021 Riskhanteringsplan. </w:t>
      </w:r>
    </w:p>
    <w:p w14:paraId="180166C4" w14:textId="77777777" w:rsidR="00580CB5" w:rsidRDefault="00580CB5" w:rsidP="00580CB5">
      <w:pPr>
        <w:pStyle w:val="Litteraturfrteckning"/>
        <w:rPr>
          <w:b/>
          <w:bCs/>
          <w:noProof/>
        </w:rPr>
      </w:pPr>
      <w:r>
        <w:rPr>
          <w:b/>
          <w:bCs/>
          <w:noProof/>
        </w:rPr>
        <w:lastRenderedPageBreak/>
        <w:t xml:space="preserve">4. </w:t>
      </w:r>
      <w:r>
        <w:rPr>
          <w:b/>
          <w:bCs/>
          <w:i/>
          <w:iCs/>
          <w:noProof/>
        </w:rPr>
        <w:t xml:space="preserve">PROC-10014, Processbeskrivning Riskhantering. </w:t>
      </w:r>
    </w:p>
    <w:p w14:paraId="08D03942" w14:textId="77777777" w:rsidR="00580CB5" w:rsidRDefault="00580CB5" w:rsidP="00580CB5">
      <w:pPr>
        <w:pStyle w:val="Litteraturfrteckning"/>
        <w:rPr>
          <w:b/>
          <w:bCs/>
          <w:noProof/>
        </w:rPr>
      </w:pPr>
      <w:r>
        <w:rPr>
          <w:b/>
          <w:bCs/>
          <w:noProof/>
        </w:rPr>
        <w:t xml:space="preserve">5. 133023 Riskhanteringsschema - Flödessplitter. </w:t>
      </w:r>
    </w:p>
    <w:p w14:paraId="37315A77" w14:textId="77777777" w:rsidR="00580CB5" w:rsidRDefault="00580CB5" w:rsidP="00580CB5">
      <w:pPr>
        <w:pStyle w:val="Litteraturfrteckning"/>
        <w:rPr>
          <w:b/>
          <w:bCs/>
          <w:noProof/>
        </w:rPr>
      </w:pPr>
      <w:r>
        <w:rPr>
          <w:b/>
          <w:bCs/>
          <w:noProof/>
        </w:rPr>
        <w:t xml:space="preserve">6. </w:t>
      </w:r>
      <w:r>
        <w:rPr>
          <w:b/>
          <w:bCs/>
          <w:i/>
          <w:iCs/>
          <w:noProof/>
        </w:rPr>
        <w:t xml:space="preserve">PROC-10011, Processbeskrivning Produktutveckling. </w:t>
      </w:r>
    </w:p>
    <w:p w14:paraId="7B6857A0" w14:textId="77777777" w:rsidR="00580CB5" w:rsidRDefault="00580CB5" w:rsidP="00580CB5">
      <w:pPr>
        <w:pStyle w:val="Litteraturfrteckning"/>
        <w:rPr>
          <w:b/>
          <w:bCs/>
          <w:noProof/>
        </w:rPr>
      </w:pPr>
      <w:r>
        <w:rPr>
          <w:b/>
          <w:bCs/>
          <w:noProof/>
        </w:rPr>
        <w:t xml:space="preserve">7. ISO 13485:2012, Medicintekniska produkter – Ledningssystem för kvalitet – Krav för regulatoriska ändamål. </w:t>
      </w:r>
    </w:p>
    <w:p w14:paraId="6CF69181" w14:textId="77777777" w:rsidR="00580CB5" w:rsidRDefault="00580CB5" w:rsidP="00580CB5">
      <w:pPr>
        <w:pStyle w:val="Litteraturfrteckning"/>
        <w:rPr>
          <w:b/>
          <w:bCs/>
          <w:noProof/>
        </w:rPr>
      </w:pPr>
      <w:r>
        <w:rPr>
          <w:b/>
          <w:bCs/>
          <w:noProof/>
        </w:rPr>
        <w:t xml:space="preserve">8. </w:t>
      </w:r>
      <w:r>
        <w:rPr>
          <w:b/>
          <w:bCs/>
          <w:i/>
          <w:iCs/>
          <w:noProof/>
        </w:rPr>
        <w:t xml:space="preserve">ISBN:978-91-86301-28-6, Riskanalys &amp; Händelseanalys - handbok för patientsäkerhet. </w:t>
      </w:r>
    </w:p>
    <w:p w14:paraId="4A38EFC8" w14:textId="77777777" w:rsidR="00580CB5" w:rsidRPr="00FC4185" w:rsidRDefault="00580CB5" w:rsidP="00580CB5">
      <w:pPr>
        <w:pStyle w:val="Litteraturfrteckning"/>
        <w:rPr>
          <w:b/>
          <w:bCs/>
          <w:noProof/>
          <w:lang w:val="en-US"/>
        </w:rPr>
      </w:pPr>
      <w:r w:rsidRPr="00FC4185">
        <w:rPr>
          <w:b/>
          <w:bCs/>
          <w:noProof/>
          <w:lang w:val="en-US"/>
        </w:rPr>
        <w:t xml:space="preserve">9. </w:t>
      </w:r>
      <w:r w:rsidRPr="00FC4185">
        <w:rPr>
          <w:b/>
          <w:bCs/>
          <w:i/>
          <w:iCs/>
          <w:noProof/>
          <w:lang w:val="en-US"/>
        </w:rPr>
        <w:t xml:space="preserve">IEC 62366, Medical devices - Application of usibility engineering to medical devices. </w:t>
      </w:r>
    </w:p>
    <w:p w14:paraId="591A8E5B" w14:textId="77777777" w:rsidR="008272EB" w:rsidRPr="007F6F97" w:rsidRDefault="008272EB" w:rsidP="00580CB5">
      <w:pPr>
        <w:pStyle w:val="Rubrik1"/>
        <w:spacing w:before="240" w:after="60"/>
        <w:ind w:left="426" w:right="139"/>
      </w:pPr>
      <w:r w:rsidRPr="00E87689">
        <w:rPr>
          <w:b/>
          <w:i/>
        </w:rPr>
        <w:fldChar w:fldCharType="end"/>
      </w:r>
      <w:bookmarkStart w:id="60" w:name="_Toc408404681"/>
      <w:bookmarkStart w:id="61" w:name="_Toc408404686"/>
      <w:bookmarkStart w:id="62" w:name="_Toc408404690"/>
      <w:bookmarkStart w:id="63" w:name="_Toc408404694"/>
      <w:bookmarkStart w:id="64" w:name="_Toc408404698"/>
      <w:bookmarkStart w:id="65" w:name="_Toc408404702"/>
      <w:bookmarkStart w:id="66" w:name="_Toc408404706"/>
      <w:bookmarkStart w:id="67" w:name="_Toc8217533"/>
      <w:bookmarkStart w:id="68" w:name="_Toc36728817"/>
      <w:bookmarkEnd w:id="60"/>
      <w:bookmarkEnd w:id="61"/>
      <w:bookmarkEnd w:id="62"/>
      <w:bookmarkEnd w:id="63"/>
      <w:bookmarkEnd w:id="64"/>
      <w:bookmarkEnd w:id="65"/>
      <w:bookmarkEnd w:id="66"/>
      <w:r w:rsidRPr="007F6F97">
        <w:t>Revisionshistorik</w:t>
      </w:r>
      <w:bookmarkEnd w:id="67"/>
      <w:bookmarkEnd w:id="68"/>
    </w:p>
    <w:tbl>
      <w:tblPr>
        <w:tblStyle w:val="Tabellrutnt"/>
        <w:tblW w:w="8982" w:type="dxa"/>
        <w:tblInd w:w="426"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95"/>
        <w:gridCol w:w="1231"/>
        <w:gridCol w:w="2411"/>
        <w:gridCol w:w="4445"/>
      </w:tblGrid>
      <w:tr w:rsidR="008272EB" w:rsidRPr="007F6F97" w14:paraId="40EC703E" w14:textId="77777777" w:rsidTr="00E87689">
        <w:tc>
          <w:tcPr>
            <w:tcW w:w="894" w:type="dxa"/>
            <w:shd w:val="clear" w:color="auto" w:fill="F2F2F2" w:themeFill="background1" w:themeFillShade="F2"/>
          </w:tcPr>
          <w:p w14:paraId="6AD41F7C" w14:textId="77777777" w:rsidR="008272EB" w:rsidRPr="00920A73" w:rsidRDefault="008272EB" w:rsidP="008272EB">
            <w:pPr>
              <w:pStyle w:val="Beskrivning"/>
              <w:rPr>
                <w:rStyle w:val="Betoning"/>
                <w:i w:val="0"/>
                <w:sz w:val="20"/>
              </w:rPr>
            </w:pPr>
            <w:r w:rsidRPr="00920A73">
              <w:rPr>
                <w:rStyle w:val="Betoning"/>
                <w:i w:val="0"/>
                <w:sz w:val="20"/>
              </w:rPr>
              <w:t>Version</w:t>
            </w:r>
          </w:p>
        </w:tc>
        <w:tc>
          <w:tcPr>
            <w:tcW w:w="1231" w:type="dxa"/>
            <w:shd w:val="clear" w:color="auto" w:fill="F2F2F2" w:themeFill="background1" w:themeFillShade="F2"/>
          </w:tcPr>
          <w:p w14:paraId="66C8BD7F" w14:textId="77777777" w:rsidR="008272EB" w:rsidRPr="00920A73" w:rsidRDefault="008272EB" w:rsidP="008272EB">
            <w:pPr>
              <w:pStyle w:val="Beskrivning"/>
              <w:rPr>
                <w:rStyle w:val="Betoning"/>
                <w:i w:val="0"/>
                <w:sz w:val="20"/>
              </w:rPr>
            </w:pPr>
            <w:r w:rsidRPr="00920A73">
              <w:rPr>
                <w:rStyle w:val="Betoning"/>
                <w:i w:val="0"/>
                <w:sz w:val="20"/>
              </w:rPr>
              <w:t>Datum</w:t>
            </w:r>
          </w:p>
        </w:tc>
        <w:tc>
          <w:tcPr>
            <w:tcW w:w="2411" w:type="dxa"/>
            <w:shd w:val="clear" w:color="auto" w:fill="F2F2F2" w:themeFill="background1" w:themeFillShade="F2"/>
          </w:tcPr>
          <w:p w14:paraId="3E1AAF3E" w14:textId="77777777" w:rsidR="008272EB" w:rsidRPr="00920A73" w:rsidRDefault="008272EB" w:rsidP="008272EB">
            <w:pPr>
              <w:pStyle w:val="Beskrivning"/>
              <w:rPr>
                <w:rStyle w:val="Betoning"/>
                <w:i w:val="0"/>
                <w:sz w:val="20"/>
              </w:rPr>
            </w:pPr>
            <w:r w:rsidRPr="00920A73">
              <w:rPr>
                <w:rStyle w:val="Betoning"/>
                <w:i w:val="0"/>
                <w:sz w:val="20"/>
              </w:rPr>
              <w:t>Versionsförändring av</w:t>
            </w:r>
          </w:p>
        </w:tc>
        <w:tc>
          <w:tcPr>
            <w:tcW w:w="4446" w:type="dxa"/>
            <w:shd w:val="clear" w:color="auto" w:fill="F2F2F2" w:themeFill="background1" w:themeFillShade="F2"/>
          </w:tcPr>
          <w:p w14:paraId="20C1ABE7" w14:textId="77777777" w:rsidR="008272EB" w:rsidRPr="00920A73" w:rsidRDefault="008272EB" w:rsidP="008272EB">
            <w:pPr>
              <w:pStyle w:val="Beskrivning"/>
              <w:rPr>
                <w:rStyle w:val="Betoning"/>
                <w:i w:val="0"/>
                <w:sz w:val="20"/>
              </w:rPr>
            </w:pPr>
            <w:r w:rsidRPr="00920A73">
              <w:rPr>
                <w:rStyle w:val="Betoning"/>
                <w:i w:val="0"/>
                <w:sz w:val="20"/>
              </w:rPr>
              <w:t>kommentar</w:t>
            </w:r>
          </w:p>
        </w:tc>
      </w:tr>
      <w:tr w:rsidR="008272EB" w:rsidRPr="007F6F97" w14:paraId="13A3A8B3" w14:textId="77777777" w:rsidTr="00E87689">
        <w:tc>
          <w:tcPr>
            <w:tcW w:w="894" w:type="dxa"/>
          </w:tcPr>
          <w:p w14:paraId="499AE49F" w14:textId="77777777" w:rsidR="008272EB" w:rsidRPr="00580CB5" w:rsidRDefault="008272EB" w:rsidP="00580CB5">
            <w:pPr>
              <w:pStyle w:val="Beskrivning"/>
              <w:rPr>
                <w:rStyle w:val="Betoning"/>
                <w:i w:val="0"/>
                <w:iCs w:val="0"/>
                <w:sz w:val="20"/>
              </w:rPr>
            </w:pPr>
            <w:r w:rsidRPr="00580CB5">
              <w:rPr>
                <w:rStyle w:val="Betoning"/>
                <w:i w:val="0"/>
                <w:iCs w:val="0"/>
                <w:sz w:val="20"/>
              </w:rPr>
              <w:t>0.1</w:t>
            </w:r>
          </w:p>
        </w:tc>
        <w:tc>
          <w:tcPr>
            <w:tcW w:w="1231" w:type="dxa"/>
          </w:tcPr>
          <w:p w14:paraId="56418964" w14:textId="095F02F8" w:rsidR="008272EB" w:rsidRPr="00580CB5" w:rsidRDefault="00580CB5" w:rsidP="00580CB5">
            <w:pPr>
              <w:pStyle w:val="Beskrivning"/>
              <w:rPr>
                <w:rStyle w:val="Betoning"/>
                <w:i w:val="0"/>
                <w:iCs w:val="0"/>
                <w:sz w:val="20"/>
              </w:rPr>
            </w:pPr>
            <w:r w:rsidRPr="00580CB5">
              <w:rPr>
                <w:rStyle w:val="Betoning"/>
                <w:i w:val="0"/>
                <w:iCs w:val="0"/>
                <w:sz w:val="20"/>
              </w:rPr>
              <w:t>200402</w:t>
            </w:r>
          </w:p>
        </w:tc>
        <w:tc>
          <w:tcPr>
            <w:tcW w:w="2411" w:type="dxa"/>
          </w:tcPr>
          <w:p w14:paraId="2B40B52B" w14:textId="77777777" w:rsidR="008272EB" w:rsidRPr="00580CB5" w:rsidRDefault="008272EB" w:rsidP="00580CB5">
            <w:pPr>
              <w:pStyle w:val="Beskrivning"/>
              <w:rPr>
                <w:rStyle w:val="Betoning"/>
                <w:i w:val="0"/>
                <w:iCs w:val="0"/>
                <w:sz w:val="20"/>
              </w:rPr>
            </w:pPr>
            <w:r w:rsidRPr="00580CB5">
              <w:rPr>
                <w:rStyle w:val="Betoning"/>
                <w:i w:val="0"/>
                <w:iCs w:val="0"/>
                <w:sz w:val="20"/>
              </w:rPr>
              <w:t>Per Nordqvist</w:t>
            </w:r>
          </w:p>
        </w:tc>
        <w:tc>
          <w:tcPr>
            <w:tcW w:w="4446" w:type="dxa"/>
          </w:tcPr>
          <w:p w14:paraId="6C73056A" w14:textId="77777777" w:rsidR="008272EB" w:rsidRPr="00580CB5" w:rsidRDefault="008272EB" w:rsidP="00580CB5">
            <w:pPr>
              <w:pStyle w:val="Beskrivning"/>
              <w:rPr>
                <w:rStyle w:val="Betoning"/>
                <w:i w:val="0"/>
                <w:iCs w:val="0"/>
                <w:sz w:val="20"/>
              </w:rPr>
            </w:pPr>
            <w:r w:rsidRPr="00580CB5">
              <w:rPr>
                <w:rStyle w:val="Betoning"/>
                <w:i w:val="0"/>
                <w:iCs w:val="0"/>
                <w:sz w:val="20"/>
              </w:rPr>
              <w:t>Första version av dokumentet på nytt nummer</w:t>
            </w:r>
          </w:p>
        </w:tc>
      </w:tr>
    </w:tbl>
    <w:p w14:paraId="088B91CE" w14:textId="77777777" w:rsidR="008272EB" w:rsidRDefault="008272EB" w:rsidP="008272EB">
      <w:pPr>
        <w:pStyle w:val="Appendix1"/>
        <w:ind w:right="139"/>
      </w:pPr>
      <w:bookmarkStart w:id="69" w:name="_Ref405300140"/>
      <w:bookmarkStart w:id="70" w:name="_Toc8217534"/>
      <w:bookmarkStart w:id="71" w:name="_Toc36728818"/>
      <w:r>
        <w:lastRenderedPageBreak/>
        <w:t>Kriterier för allvarlighetsgrad och sannolikhet</w:t>
      </w:r>
      <w:bookmarkEnd w:id="69"/>
      <w:bookmarkEnd w:id="70"/>
      <w:bookmarkEnd w:id="71"/>
    </w:p>
    <w:p w14:paraId="6D6536D8" w14:textId="77777777" w:rsidR="008272EB" w:rsidRDefault="008272EB" w:rsidP="008272EB"/>
    <w:tbl>
      <w:tblPr>
        <w:tblpPr w:leftFromText="141" w:rightFromText="141" w:vertAnchor="text" w:horzAnchor="margin" w:tblpY="-54"/>
        <w:tblW w:w="5337"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70" w:type="dxa"/>
          <w:right w:w="70" w:type="dxa"/>
        </w:tblCellMar>
        <w:tblLook w:val="0000" w:firstRow="0" w:lastRow="0" w:firstColumn="0" w:lastColumn="0" w:noHBand="0" w:noVBand="0"/>
      </w:tblPr>
      <w:tblGrid>
        <w:gridCol w:w="2548"/>
        <w:gridCol w:w="6520"/>
      </w:tblGrid>
      <w:tr w:rsidR="008272EB" w:rsidRPr="00AB5E9D" w14:paraId="3FBD8834" w14:textId="77777777" w:rsidTr="00B24C54">
        <w:trPr>
          <w:trHeight w:val="419"/>
        </w:trPr>
        <w:tc>
          <w:tcPr>
            <w:tcW w:w="1405" w:type="pct"/>
            <w:vMerge w:val="restart"/>
            <w:shd w:val="clear" w:color="auto" w:fill="CCCCFF"/>
            <w:noWrap/>
            <w:vAlign w:val="center"/>
          </w:tcPr>
          <w:p w14:paraId="5EF5E059" w14:textId="77777777" w:rsidR="008272EB" w:rsidRPr="00B8299A" w:rsidRDefault="008272EB" w:rsidP="008272EB">
            <w:pPr>
              <w:pStyle w:val="Beskrivning"/>
            </w:pPr>
            <w:r w:rsidRPr="00B8299A">
              <w:t>Allvarlighetsgrad /</w:t>
            </w:r>
          </w:p>
          <w:p w14:paraId="19AC951E" w14:textId="77777777" w:rsidR="008272EB" w:rsidRPr="00B8299A" w:rsidRDefault="008272EB" w:rsidP="008272EB">
            <w:pPr>
              <w:pStyle w:val="Beskrivning"/>
            </w:pPr>
            <w:r w:rsidRPr="00B8299A">
              <w:t xml:space="preserve"> poäng</w:t>
            </w:r>
          </w:p>
        </w:tc>
        <w:tc>
          <w:tcPr>
            <w:tcW w:w="3595" w:type="pct"/>
            <w:vMerge w:val="restart"/>
            <w:shd w:val="clear" w:color="auto" w:fill="CCCCFF"/>
            <w:noWrap/>
            <w:vAlign w:val="center"/>
          </w:tcPr>
          <w:p w14:paraId="0CE17120" w14:textId="77777777" w:rsidR="008272EB" w:rsidRPr="00B8299A" w:rsidRDefault="008272EB" w:rsidP="008272EB">
            <w:pPr>
              <w:pStyle w:val="Beskrivning"/>
            </w:pPr>
            <w:r w:rsidRPr="00B8299A">
              <w:t>Exempel på konsekvenser</w:t>
            </w:r>
          </w:p>
        </w:tc>
      </w:tr>
      <w:tr w:rsidR="008272EB" w:rsidRPr="00AB5E9D" w14:paraId="3042FD91" w14:textId="77777777" w:rsidTr="00B24C54">
        <w:trPr>
          <w:trHeight w:val="419"/>
        </w:trPr>
        <w:tc>
          <w:tcPr>
            <w:tcW w:w="1405" w:type="pct"/>
            <w:vMerge/>
            <w:vAlign w:val="center"/>
          </w:tcPr>
          <w:p w14:paraId="651F19D7" w14:textId="77777777" w:rsidR="008272EB" w:rsidRPr="00B8299A" w:rsidRDefault="008272EB" w:rsidP="008272EB">
            <w:pPr>
              <w:pStyle w:val="Beskrivning"/>
            </w:pPr>
          </w:p>
        </w:tc>
        <w:tc>
          <w:tcPr>
            <w:tcW w:w="3595" w:type="pct"/>
            <w:vMerge/>
            <w:vAlign w:val="center"/>
          </w:tcPr>
          <w:p w14:paraId="752F3CF8" w14:textId="77777777" w:rsidR="008272EB" w:rsidRPr="00B8299A" w:rsidRDefault="008272EB" w:rsidP="008272EB">
            <w:pPr>
              <w:pStyle w:val="Beskrivning"/>
            </w:pPr>
          </w:p>
        </w:tc>
      </w:tr>
      <w:tr w:rsidR="008272EB" w:rsidRPr="00AB5E9D" w14:paraId="72D3A4A6" w14:textId="77777777" w:rsidTr="00B24C54">
        <w:trPr>
          <w:trHeight w:val="389"/>
        </w:trPr>
        <w:tc>
          <w:tcPr>
            <w:tcW w:w="1405" w:type="pct"/>
            <w:shd w:val="clear" w:color="auto" w:fill="99CCFF"/>
            <w:noWrap/>
          </w:tcPr>
          <w:p w14:paraId="150666BD" w14:textId="77777777" w:rsidR="008272EB" w:rsidRPr="00B8299A" w:rsidRDefault="008272EB" w:rsidP="008272EB">
            <w:pPr>
              <w:pStyle w:val="Beskrivning"/>
            </w:pPr>
            <w:r w:rsidRPr="009C610E">
              <w:t>Katastrofal</w:t>
            </w:r>
            <w:r w:rsidRPr="00B8299A">
              <w:t xml:space="preserve"> / 4    </w:t>
            </w:r>
          </w:p>
          <w:p w14:paraId="31A029F1" w14:textId="77777777" w:rsidR="008272EB" w:rsidRPr="00B8299A" w:rsidRDefault="008272EB" w:rsidP="008272EB">
            <w:pPr>
              <w:pStyle w:val="Beskrivning"/>
            </w:pPr>
            <w:r w:rsidRPr="00B8299A">
              <w:t> </w:t>
            </w:r>
          </w:p>
        </w:tc>
        <w:tc>
          <w:tcPr>
            <w:tcW w:w="3595" w:type="pct"/>
            <w:shd w:val="clear" w:color="auto" w:fill="99CCFF"/>
            <w:noWrap/>
          </w:tcPr>
          <w:p w14:paraId="6875CEC0" w14:textId="77777777" w:rsidR="008272EB" w:rsidRPr="009C610E" w:rsidRDefault="008272EB" w:rsidP="008272EB">
            <w:pPr>
              <w:pStyle w:val="Beskrivning"/>
            </w:pPr>
            <w:r w:rsidRPr="009C610E">
              <w:t>Dödsfall/självmord</w:t>
            </w:r>
          </w:p>
          <w:p w14:paraId="0A89918A" w14:textId="77777777" w:rsidR="008272EB" w:rsidRPr="00B8299A" w:rsidRDefault="008272EB" w:rsidP="008272EB">
            <w:pPr>
              <w:pStyle w:val="Beskrivning"/>
            </w:pPr>
            <w:r w:rsidRPr="00B8299A">
              <w:t xml:space="preserve">Bestående stor funktionsnedsättning (sensorisk, motorisk, fysiologisk, intellektuell eller </w:t>
            </w:r>
          </w:p>
          <w:p w14:paraId="5AA1234A" w14:textId="77777777" w:rsidR="008272EB" w:rsidRPr="00B8299A" w:rsidRDefault="008272EB" w:rsidP="008272EB">
            <w:pPr>
              <w:pStyle w:val="Beskrivning"/>
            </w:pPr>
            <w:r w:rsidRPr="00B8299A">
              <w:t>psykologisk)</w:t>
            </w:r>
          </w:p>
        </w:tc>
      </w:tr>
      <w:tr w:rsidR="008272EB" w:rsidRPr="00AB5E9D" w14:paraId="567297B7" w14:textId="77777777" w:rsidTr="00B24C54">
        <w:trPr>
          <w:trHeight w:val="975"/>
        </w:trPr>
        <w:tc>
          <w:tcPr>
            <w:tcW w:w="1405" w:type="pct"/>
            <w:shd w:val="clear" w:color="auto" w:fill="CCFFFF"/>
            <w:noWrap/>
          </w:tcPr>
          <w:p w14:paraId="3C605B2F" w14:textId="77777777" w:rsidR="008272EB" w:rsidRPr="00B8299A" w:rsidRDefault="008272EB" w:rsidP="008272EB">
            <w:pPr>
              <w:pStyle w:val="Beskrivning"/>
            </w:pPr>
            <w:r w:rsidRPr="00B8299A">
              <w:t>Betydande / 3</w:t>
            </w:r>
          </w:p>
          <w:p w14:paraId="5796DCAF" w14:textId="77777777" w:rsidR="008272EB" w:rsidRPr="00B8299A" w:rsidRDefault="008272EB" w:rsidP="008272EB">
            <w:pPr>
              <w:pStyle w:val="Beskrivning"/>
            </w:pPr>
            <w:r w:rsidRPr="00B8299A">
              <w:t> </w:t>
            </w:r>
          </w:p>
          <w:p w14:paraId="519D11C5" w14:textId="77777777" w:rsidR="008272EB" w:rsidRPr="00B8299A" w:rsidRDefault="008272EB" w:rsidP="008272EB">
            <w:pPr>
              <w:pStyle w:val="Beskrivning"/>
            </w:pPr>
            <w:r w:rsidRPr="00B8299A">
              <w:t> </w:t>
            </w:r>
          </w:p>
        </w:tc>
        <w:tc>
          <w:tcPr>
            <w:tcW w:w="3595" w:type="pct"/>
            <w:shd w:val="clear" w:color="auto" w:fill="CCFFFF"/>
          </w:tcPr>
          <w:p w14:paraId="11BF977F" w14:textId="77777777" w:rsidR="008272EB" w:rsidRPr="00B8299A" w:rsidRDefault="008272EB" w:rsidP="008272EB">
            <w:pPr>
              <w:pStyle w:val="Beskrivning"/>
            </w:pPr>
            <w:r w:rsidRPr="00B8299A">
              <w:t xml:space="preserve">Bestående måttlig funktionsnedsättning (sensorisk, motorisk, fysiologisk, intellektuell eller psykologisk) </w:t>
            </w:r>
          </w:p>
          <w:p w14:paraId="7E23B04F" w14:textId="77777777" w:rsidR="008272EB" w:rsidRPr="00B8299A" w:rsidRDefault="008272EB" w:rsidP="008272EB">
            <w:pPr>
              <w:pStyle w:val="Beskrivning"/>
            </w:pPr>
            <w:r w:rsidRPr="00B8299A">
              <w:t>Förlängd vårdepisod för tre eller fler patienter</w:t>
            </w:r>
          </w:p>
          <w:p w14:paraId="3A2FCA59" w14:textId="77777777" w:rsidR="008272EB" w:rsidRPr="00B8299A" w:rsidRDefault="008272EB" w:rsidP="008272EB">
            <w:pPr>
              <w:pStyle w:val="Beskrivning"/>
            </w:pPr>
            <w:r w:rsidRPr="00B8299A">
              <w:t>Förhöjd vårdnivå för tre eller fler patienter</w:t>
            </w:r>
          </w:p>
        </w:tc>
      </w:tr>
      <w:tr w:rsidR="008272EB" w:rsidRPr="00AB5E9D" w14:paraId="20F9BB67" w14:textId="77777777" w:rsidTr="00B24C54">
        <w:trPr>
          <w:trHeight w:val="975"/>
        </w:trPr>
        <w:tc>
          <w:tcPr>
            <w:tcW w:w="1405" w:type="pct"/>
            <w:shd w:val="clear" w:color="auto" w:fill="99CCFF"/>
            <w:noWrap/>
          </w:tcPr>
          <w:p w14:paraId="05332A17" w14:textId="77777777" w:rsidR="008272EB" w:rsidRPr="00B8299A" w:rsidRDefault="008272EB" w:rsidP="008272EB">
            <w:pPr>
              <w:pStyle w:val="Beskrivning"/>
            </w:pPr>
            <w:r w:rsidRPr="00B8299A">
              <w:t>Måttlig / 2</w:t>
            </w:r>
          </w:p>
          <w:p w14:paraId="16E26955" w14:textId="77777777" w:rsidR="008272EB" w:rsidRPr="00B8299A" w:rsidRDefault="008272EB" w:rsidP="008272EB">
            <w:pPr>
              <w:pStyle w:val="Beskrivning"/>
            </w:pPr>
            <w:r w:rsidRPr="00B8299A">
              <w:t> </w:t>
            </w:r>
          </w:p>
          <w:p w14:paraId="06EFA578" w14:textId="77777777" w:rsidR="008272EB" w:rsidRPr="00B8299A" w:rsidRDefault="008272EB" w:rsidP="008272EB">
            <w:pPr>
              <w:pStyle w:val="Beskrivning"/>
            </w:pPr>
            <w:r w:rsidRPr="00B8299A">
              <w:t> </w:t>
            </w:r>
          </w:p>
        </w:tc>
        <w:tc>
          <w:tcPr>
            <w:tcW w:w="3595" w:type="pct"/>
            <w:shd w:val="clear" w:color="auto" w:fill="99CCFF"/>
          </w:tcPr>
          <w:p w14:paraId="32AB99ED" w14:textId="77777777" w:rsidR="008272EB" w:rsidRPr="00B8299A" w:rsidRDefault="008272EB" w:rsidP="008272EB">
            <w:pPr>
              <w:pStyle w:val="Beskrivning"/>
            </w:pPr>
            <w:r w:rsidRPr="00B8299A">
              <w:t>Övergående funktionsnedsättning (sensorisk, motorisk, fysiologisk, intellektuell eller psykologisk)</w:t>
            </w:r>
          </w:p>
          <w:p w14:paraId="7C3CEED0" w14:textId="77777777" w:rsidR="008272EB" w:rsidRPr="009C610E" w:rsidRDefault="008272EB" w:rsidP="008272EB">
            <w:pPr>
              <w:pStyle w:val="Beskrivning"/>
            </w:pPr>
            <w:r w:rsidRPr="009C610E">
              <w:t>Förlängd vårdepisod för en eller två patienter </w:t>
            </w:r>
          </w:p>
          <w:p w14:paraId="48A299F9" w14:textId="77777777" w:rsidR="008272EB" w:rsidRPr="000E1234" w:rsidRDefault="008272EB" w:rsidP="008272EB">
            <w:pPr>
              <w:pStyle w:val="Beskrivning"/>
            </w:pPr>
            <w:r w:rsidRPr="009C610E">
              <w:t>Förhöjd vårdnivå för en eller två patienter</w:t>
            </w:r>
          </w:p>
        </w:tc>
      </w:tr>
      <w:tr w:rsidR="008272EB" w:rsidRPr="00AB5E9D" w14:paraId="28A50D8B" w14:textId="77777777" w:rsidTr="00B24C54">
        <w:trPr>
          <w:trHeight w:val="255"/>
        </w:trPr>
        <w:tc>
          <w:tcPr>
            <w:tcW w:w="1405" w:type="pct"/>
            <w:shd w:val="clear" w:color="auto" w:fill="CCFFFF"/>
            <w:noWrap/>
          </w:tcPr>
          <w:p w14:paraId="27971F02" w14:textId="77777777" w:rsidR="008272EB" w:rsidRPr="00B8299A" w:rsidRDefault="008272EB" w:rsidP="008272EB">
            <w:pPr>
              <w:pStyle w:val="Beskrivning"/>
            </w:pPr>
            <w:r w:rsidRPr="00B8299A">
              <w:t>Mindre / 1</w:t>
            </w:r>
          </w:p>
        </w:tc>
        <w:tc>
          <w:tcPr>
            <w:tcW w:w="3595" w:type="pct"/>
            <w:shd w:val="clear" w:color="auto" w:fill="CCFFFF"/>
            <w:noWrap/>
          </w:tcPr>
          <w:p w14:paraId="6B8D593B" w14:textId="77777777" w:rsidR="008272EB" w:rsidRPr="00B8299A" w:rsidRDefault="008272EB" w:rsidP="008272EB">
            <w:pPr>
              <w:pStyle w:val="Beskrivning"/>
              <w:ind w:right="790"/>
            </w:pPr>
            <w:r w:rsidRPr="009C610E">
              <w:t>Obehag eller obetydlig skada</w:t>
            </w:r>
          </w:p>
        </w:tc>
      </w:tr>
      <w:tr w:rsidR="008272EB" w:rsidRPr="00B8299A" w14:paraId="41E96EA3" w14:textId="77777777" w:rsidTr="00B24C54">
        <w:trPr>
          <w:trHeight w:val="347"/>
        </w:trPr>
        <w:tc>
          <w:tcPr>
            <w:tcW w:w="1405" w:type="pct"/>
            <w:shd w:val="clear" w:color="auto" w:fill="99CCFF"/>
            <w:noWrap/>
          </w:tcPr>
          <w:p w14:paraId="5F05508E" w14:textId="77777777" w:rsidR="008272EB" w:rsidRPr="00BA7461" w:rsidRDefault="008272EB" w:rsidP="008272EB">
            <w:pPr>
              <w:pStyle w:val="Beskrivning"/>
            </w:pPr>
            <w:r>
              <w:t>Obetydlig</w:t>
            </w:r>
            <w:r w:rsidRPr="00BA7461">
              <w:t xml:space="preserve"> / 0</w:t>
            </w:r>
          </w:p>
        </w:tc>
        <w:tc>
          <w:tcPr>
            <w:tcW w:w="3595" w:type="pct"/>
            <w:shd w:val="clear" w:color="auto" w:fill="99CCFF"/>
          </w:tcPr>
          <w:p w14:paraId="69F0473A" w14:textId="77777777" w:rsidR="008272EB" w:rsidRDefault="008272EB" w:rsidP="008272EB">
            <w:pPr>
              <w:pStyle w:val="Beskrivning"/>
            </w:pPr>
            <w:r w:rsidRPr="00BA7461">
              <w:t>Ingen skada</w:t>
            </w:r>
          </w:p>
        </w:tc>
      </w:tr>
    </w:tbl>
    <w:p w14:paraId="334632A4" w14:textId="1C6E1C03" w:rsidR="008272EB" w:rsidRDefault="008272EB" w:rsidP="008272EB">
      <w:pPr>
        <w:pStyle w:val="Beskrivning"/>
        <w:rPr>
          <w:i/>
          <w:szCs w:val="24"/>
        </w:rPr>
      </w:pPr>
      <w:r>
        <w:t xml:space="preserve"> Tabell </w:t>
      </w:r>
      <w:r>
        <w:rPr>
          <w:noProof/>
        </w:rPr>
        <w:fldChar w:fldCharType="begin"/>
      </w:r>
      <w:r>
        <w:rPr>
          <w:noProof/>
        </w:rPr>
        <w:instrText xml:space="preserve"> SEQ Tabell \* ARABIC </w:instrText>
      </w:r>
      <w:r>
        <w:rPr>
          <w:noProof/>
        </w:rPr>
        <w:fldChar w:fldCharType="separate"/>
      </w:r>
      <w:r w:rsidR="00B83AE1">
        <w:rPr>
          <w:noProof/>
        </w:rPr>
        <w:t>5</w:t>
      </w:r>
      <w:r>
        <w:rPr>
          <w:noProof/>
        </w:rPr>
        <w:fldChar w:fldCharType="end"/>
      </w:r>
      <w:r>
        <w:t xml:space="preserve">, </w:t>
      </w:r>
      <w:r w:rsidRPr="00203589">
        <w:rPr>
          <w:rStyle w:val="Stark"/>
        </w:rPr>
        <w:t>Skala för bedömning av allvarlighetsgrad</w:t>
      </w:r>
    </w:p>
    <w:p w14:paraId="271185BC" w14:textId="77777777" w:rsidR="008272EB" w:rsidRPr="009C610E" w:rsidRDefault="008272EB" w:rsidP="008272EB">
      <w:pPr>
        <w:rPr>
          <w:rStyle w:val="Stark"/>
          <w:color w:val="4D4D4D"/>
        </w:rPr>
      </w:pPr>
    </w:p>
    <w:tbl>
      <w:tblPr>
        <w:tblpPr w:leftFromText="141" w:rightFromText="141" w:vertAnchor="text" w:horzAnchor="margin" w:tblpYSpec="center"/>
        <w:tblW w:w="906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70" w:type="dxa"/>
          <w:right w:w="70" w:type="dxa"/>
        </w:tblCellMar>
        <w:tblLook w:val="0000" w:firstRow="0" w:lastRow="0" w:firstColumn="0" w:lastColumn="0" w:noHBand="0" w:noVBand="0"/>
      </w:tblPr>
      <w:tblGrid>
        <w:gridCol w:w="2875"/>
        <w:gridCol w:w="6192"/>
      </w:tblGrid>
      <w:tr w:rsidR="008272EB" w:rsidRPr="00AB5E9D" w14:paraId="1EA7D8D7" w14:textId="77777777" w:rsidTr="008272EB">
        <w:trPr>
          <w:trHeight w:val="419"/>
        </w:trPr>
        <w:tc>
          <w:tcPr>
            <w:tcW w:w="2875" w:type="dxa"/>
            <w:vMerge w:val="restart"/>
            <w:shd w:val="clear" w:color="auto" w:fill="CCCCFF"/>
            <w:noWrap/>
            <w:vAlign w:val="center"/>
          </w:tcPr>
          <w:p w14:paraId="66445410" w14:textId="77777777" w:rsidR="008272EB" w:rsidRPr="00B8299A" w:rsidRDefault="008272EB" w:rsidP="008272EB">
            <w:pPr>
              <w:pStyle w:val="Beskrivning"/>
            </w:pPr>
            <w:r w:rsidRPr="00B8299A">
              <w:t>Sannolikhet / poäng</w:t>
            </w:r>
          </w:p>
        </w:tc>
        <w:tc>
          <w:tcPr>
            <w:tcW w:w="6192" w:type="dxa"/>
            <w:vMerge w:val="restart"/>
            <w:shd w:val="clear" w:color="auto" w:fill="CCCCFF"/>
            <w:noWrap/>
            <w:vAlign w:val="center"/>
          </w:tcPr>
          <w:p w14:paraId="6659D0B0" w14:textId="77777777" w:rsidR="008272EB" w:rsidRPr="00B8299A" w:rsidRDefault="008272EB" w:rsidP="008272EB">
            <w:pPr>
              <w:pStyle w:val="Beskrivning"/>
            </w:pPr>
            <w:r w:rsidRPr="00B8299A">
              <w:t>Förekomst / Vanlighet</w:t>
            </w:r>
          </w:p>
        </w:tc>
      </w:tr>
      <w:tr w:rsidR="008272EB" w:rsidRPr="00AB5E9D" w14:paraId="3F079D3E" w14:textId="77777777" w:rsidTr="008272EB">
        <w:trPr>
          <w:trHeight w:val="419"/>
        </w:trPr>
        <w:tc>
          <w:tcPr>
            <w:tcW w:w="2875" w:type="dxa"/>
            <w:vMerge/>
            <w:vAlign w:val="center"/>
          </w:tcPr>
          <w:p w14:paraId="28366EF9" w14:textId="77777777" w:rsidR="008272EB" w:rsidRPr="00AB5E9D" w:rsidRDefault="008272EB" w:rsidP="008272EB">
            <w:pPr>
              <w:pStyle w:val="Beskrivning"/>
            </w:pPr>
          </w:p>
        </w:tc>
        <w:tc>
          <w:tcPr>
            <w:tcW w:w="6192" w:type="dxa"/>
            <w:vMerge/>
            <w:vAlign w:val="center"/>
          </w:tcPr>
          <w:p w14:paraId="4B4C0925" w14:textId="77777777" w:rsidR="008272EB" w:rsidRPr="00AB5E9D" w:rsidRDefault="008272EB" w:rsidP="008272EB">
            <w:pPr>
              <w:pStyle w:val="Beskrivning"/>
            </w:pPr>
          </w:p>
        </w:tc>
      </w:tr>
      <w:tr w:rsidR="008272EB" w:rsidRPr="00AB5E9D" w14:paraId="09D54BBB" w14:textId="77777777" w:rsidTr="008272EB">
        <w:trPr>
          <w:trHeight w:val="510"/>
        </w:trPr>
        <w:tc>
          <w:tcPr>
            <w:tcW w:w="2875" w:type="dxa"/>
            <w:shd w:val="clear" w:color="auto" w:fill="99CCFF"/>
            <w:noWrap/>
            <w:vAlign w:val="center"/>
          </w:tcPr>
          <w:p w14:paraId="22283455" w14:textId="77777777" w:rsidR="008272EB" w:rsidRPr="00B8299A" w:rsidRDefault="008272EB" w:rsidP="008272EB">
            <w:pPr>
              <w:pStyle w:val="Beskrivning"/>
            </w:pPr>
            <w:r w:rsidRPr="00B8299A">
              <w:t>Mycket stor / 4 </w:t>
            </w:r>
          </w:p>
        </w:tc>
        <w:tc>
          <w:tcPr>
            <w:tcW w:w="6192" w:type="dxa"/>
            <w:shd w:val="clear" w:color="auto" w:fill="99CCFF"/>
            <w:vAlign w:val="center"/>
          </w:tcPr>
          <w:p w14:paraId="7B6C6E6D" w14:textId="77777777" w:rsidR="008272EB" w:rsidRPr="00B8299A" w:rsidRDefault="008272EB" w:rsidP="008272EB">
            <w:pPr>
              <w:pStyle w:val="Beskrivning"/>
            </w:pPr>
            <w:r w:rsidRPr="00B8299A">
              <w:t xml:space="preserve">Kan inträffa varje </w:t>
            </w:r>
            <w:r>
              <w:t>dag</w:t>
            </w:r>
          </w:p>
        </w:tc>
      </w:tr>
      <w:tr w:rsidR="008272EB" w:rsidRPr="00AB5E9D" w14:paraId="19C7622F" w14:textId="77777777" w:rsidTr="008272EB">
        <w:trPr>
          <w:trHeight w:val="418"/>
        </w:trPr>
        <w:tc>
          <w:tcPr>
            <w:tcW w:w="2875" w:type="dxa"/>
            <w:shd w:val="clear" w:color="auto" w:fill="CCFFFF"/>
            <w:noWrap/>
            <w:vAlign w:val="center"/>
          </w:tcPr>
          <w:p w14:paraId="56C6E96C" w14:textId="77777777" w:rsidR="008272EB" w:rsidRPr="00B8299A" w:rsidRDefault="008272EB" w:rsidP="008272EB">
            <w:pPr>
              <w:pStyle w:val="Beskrivning"/>
            </w:pPr>
            <w:r w:rsidRPr="00B8299A">
              <w:t>Stor / 3</w:t>
            </w:r>
          </w:p>
        </w:tc>
        <w:tc>
          <w:tcPr>
            <w:tcW w:w="6192" w:type="dxa"/>
            <w:shd w:val="clear" w:color="auto" w:fill="CCFFFF"/>
            <w:vAlign w:val="center"/>
          </w:tcPr>
          <w:p w14:paraId="27F5BFAF" w14:textId="77777777" w:rsidR="008272EB" w:rsidRPr="00B8299A" w:rsidRDefault="008272EB" w:rsidP="008272EB">
            <w:pPr>
              <w:pStyle w:val="Beskrivning"/>
            </w:pPr>
            <w:r w:rsidRPr="00B8299A">
              <w:t xml:space="preserve">Kan inträffa varje </w:t>
            </w:r>
            <w:r>
              <w:t>vecka</w:t>
            </w:r>
          </w:p>
        </w:tc>
      </w:tr>
      <w:tr w:rsidR="008272EB" w:rsidRPr="00AB5E9D" w14:paraId="4276C4EC" w14:textId="77777777" w:rsidTr="008272EB">
        <w:trPr>
          <w:trHeight w:val="510"/>
        </w:trPr>
        <w:tc>
          <w:tcPr>
            <w:tcW w:w="2875" w:type="dxa"/>
            <w:shd w:val="clear" w:color="auto" w:fill="99CCFF"/>
            <w:noWrap/>
            <w:vAlign w:val="center"/>
          </w:tcPr>
          <w:p w14:paraId="110E751A" w14:textId="77777777" w:rsidR="008272EB" w:rsidRPr="00B8299A" w:rsidRDefault="008272EB" w:rsidP="008272EB">
            <w:pPr>
              <w:pStyle w:val="Beskrivning"/>
            </w:pPr>
            <w:r w:rsidRPr="00B8299A">
              <w:t>Liten / 2</w:t>
            </w:r>
          </w:p>
        </w:tc>
        <w:tc>
          <w:tcPr>
            <w:tcW w:w="6192" w:type="dxa"/>
            <w:shd w:val="clear" w:color="auto" w:fill="99CCFF"/>
            <w:vAlign w:val="center"/>
          </w:tcPr>
          <w:p w14:paraId="72AF199E" w14:textId="77777777" w:rsidR="008272EB" w:rsidRPr="00B8299A" w:rsidRDefault="008272EB" w:rsidP="008272EB">
            <w:pPr>
              <w:pStyle w:val="Beskrivning"/>
            </w:pPr>
            <w:r w:rsidRPr="00B8299A">
              <w:t xml:space="preserve">Kan inträffa </w:t>
            </w:r>
            <w:r>
              <w:t>varje månad</w:t>
            </w:r>
          </w:p>
        </w:tc>
      </w:tr>
      <w:tr w:rsidR="008272EB" w:rsidRPr="00AB5E9D" w14:paraId="4A3FE2AD" w14:textId="77777777" w:rsidTr="008272EB">
        <w:trPr>
          <w:trHeight w:val="510"/>
        </w:trPr>
        <w:tc>
          <w:tcPr>
            <w:tcW w:w="2875" w:type="dxa"/>
            <w:tcBorders>
              <w:bottom w:val="single" w:sz="4" w:space="0" w:color="FFFFFF"/>
            </w:tcBorders>
            <w:shd w:val="clear" w:color="auto" w:fill="CCFFFF"/>
            <w:noWrap/>
            <w:vAlign w:val="center"/>
          </w:tcPr>
          <w:p w14:paraId="616D7BC2" w14:textId="77777777" w:rsidR="008272EB" w:rsidRPr="009C610E" w:rsidRDefault="008272EB" w:rsidP="008272EB">
            <w:pPr>
              <w:pStyle w:val="Beskrivning"/>
            </w:pPr>
            <w:r w:rsidRPr="009C610E">
              <w:t>Mycket liten / 1</w:t>
            </w:r>
          </w:p>
        </w:tc>
        <w:tc>
          <w:tcPr>
            <w:tcW w:w="6192" w:type="dxa"/>
            <w:tcBorders>
              <w:bottom w:val="single" w:sz="4" w:space="0" w:color="FFFFFF"/>
            </w:tcBorders>
            <w:shd w:val="clear" w:color="auto" w:fill="CCFFFF"/>
            <w:vAlign w:val="center"/>
          </w:tcPr>
          <w:p w14:paraId="40319C24" w14:textId="77777777" w:rsidR="008272EB" w:rsidRPr="00B8299A" w:rsidRDefault="008272EB" w:rsidP="008272EB">
            <w:pPr>
              <w:pStyle w:val="Beskrivning"/>
            </w:pPr>
            <w:r w:rsidRPr="00B8299A">
              <w:t xml:space="preserve">Kan inträffa 1gång/ </w:t>
            </w:r>
            <w:r>
              <w:t>1-2 år</w:t>
            </w:r>
          </w:p>
        </w:tc>
      </w:tr>
      <w:tr w:rsidR="008272EB" w:rsidRPr="00AB5E9D" w14:paraId="71DAF3E2" w14:textId="77777777" w:rsidTr="008272EB">
        <w:trPr>
          <w:trHeight w:val="510"/>
        </w:trPr>
        <w:tc>
          <w:tcPr>
            <w:tcW w:w="2875" w:type="dxa"/>
            <w:shd w:val="clear" w:color="auto" w:fill="99CCFF"/>
            <w:noWrap/>
            <w:vAlign w:val="center"/>
          </w:tcPr>
          <w:p w14:paraId="0FE7D946" w14:textId="77777777" w:rsidR="008272EB" w:rsidRPr="009C610E" w:rsidRDefault="008272EB" w:rsidP="008272EB">
            <w:pPr>
              <w:pStyle w:val="Beskrivning"/>
            </w:pPr>
            <w:r w:rsidRPr="009C610E">
              <w:t>Obefintlig / 0</w:t>
            </w:r>
          </w:p>
        </w:tc>
        <w:tc>
          <w:tcPr>
            <w:tcW w:w="6192" w:type="dxa"/>
            <w:shd w:val="clear" w:color="auto" w:fill="99CCFF"/>
            <w:vAlign w:val="center"/>
          </w:tcPr>
          <w:p w14:paraId="4C86FE6A" w14:textId="77777777" w:rsidR="008272EB" w:rsidRPr="00B8299A" w:rsidRDefault="008272EB" w:rsidP="008272EB">
            <w:pPr>
              <w:pStyle w:val="Beskrivning"/>
            </w:pPr>
            <w:r w:rsidRPr="00B8299A">
              <w:t>Uppträder aldrig</w:t>
            </w:r>
          </w:p>
        </w:tc>
      </w:tr>
    </w:tbl>
    <w:p w14:paraId="77CB1AF6" w14:textId="3F31FF4F" w:rsidR="008272EB" w:rsidRDefault="008272EB" w:rsidP="008272EB">
      <w:pPr>
        <w:pStyle w:val="Beskrivning"/>
      </w:pPr>
      <w:r>
        <w:t xml:space="preserve"> Tabell </w:t>
      </w:r>
      <w:r>
        <w:rPr>
          <w:noProof/>
        </w:rPr>
        <w:fldChar w:fldCharType="begin"/>
      </w:r>
      <w:r>
        <w:rPr>
          <w:noProof/>
        </w:rPr>
        <w:instrText xml:space="preserve"> SEQ Tabell \* ARABIC </w:instrText>
      </w:r>
      <w:r>
        <w:rPr>
          <w:noProof/>
        </w:rPr>
        <w:fldChar w:fldCharType="separate"/>
      </w:r>
      <w:r w:rsidR="00B83AE1">
        <w:rPr>
          <w:noProof/>
        </w:rPr>
        <w:t>6</w:t>
      </w:r>
      <w:r>
        <w:rPr>
          <w:noProof/>
        </w:rPr>
        <w:fldChar w:fldCharType="end"/>
      </w:r>
      <w:r>
        <w:t xml:space="preserve">, </w:t>
      </w:r>
      <w:r w:rsidRPr="00203589">
        <w:rPr>
          <w:rStyle w:val="Stark"/>
        </w:rPr>
        <w:t>Skala för bedömning av sannolikhet</w:t>
      </w:r>
    </w:p>
    <w:p w14:paraId="45D644EE" w14:textId="77777777" w:rsidR="008272EB" w:rsidRPr="005665D8" w:rsidRDefault="008272EB" w:rsidP="008272EB">
      <w:r w:rsidRPr="00B9498E">
        <w:rPr>
          <w:rStyle w:val="Stark"/>
          <w:b w:val="0"/>
        </w:rPr>
        <w:t>Om faran kommer från ett mjukvarusystem ska sannolikheten antas vara 100%.</w:t>
      </w:r>
    </w:p>
    <w:p w14:paraId="481F3826" w14:textId="77777777" w:rsidR="008272EB" w:rsidRPr="005665D8" w:rsidRDefault="008272EB" w:rsidP="008272EB"/>
    <w:p w14:paraId="70B9F3E7" w14:textId="77777777" w:rsidR="008272EB" w:rsidRPr="005665D8" w:rsidRDefault="008272EB" w:rsidP="008272EB">
      <w:pPr>
        <w:jc w:val="center"/>
      </w:pPr>
    </w:p>
    <w:p w14:paraId="28CEC68D" w14:textId="77777777" w:rsidR="008272EB" w:rsidRPr="00933C3E" w:rsidRDefault="008272EB" w:rsidP="008272EB">
      <w:pPr>
        <w:pStyle w:val="Appendix1"/>
        <w:ind w:right="139"/>
      </w:pPr>
      <w:bookmarkStart w:id="72" w:name="_Ref402510450"/>
      <w:bookmarkStart w:id="73" w:name="_Toc405901568"/>
      <w:bookmarkStart w:id="74" w:name="_Toc8217535"/>
      <w:bookmarkStart w:id="75" w:name="_Toc36728819"/>
      <w:r w:rsidRPr="00933C3E">
        <w:lastRenderedPageBreak/>
        <w:t>Riskvärdering</w:t>
      </w:r>
      <w:bookmarkEnd w:id="72"/>
      <w:bookmarkEnd w:id="73"/>
      <w:bookmarkEnd w:id="74"/>
      <w:bookmarkEnd w:id="75"/>
    </w:p>
    <w:p w14:paraId="1FA3DCC7" w14:textId="77777777" w:rsidR="008272EB" w:rsidRPr="00535CF3" w:rsidRDefault="008272EB" w:rsidP="008272EB">
      <w:pPr>
        <w:rPr>
          <w:i/>
        </w:rPr>
      </w:pPr>
      <w:r>
        <w:t>G</w:t>
      </w:r>
      <w:r w:rsidRPr="00F70029">
        <w:t>enom att multiplicera värdet för allvarlighetsgraden med värdet för sannolikhet erhålls riskens storlek:</w:t>
      </w:r>
      <w:r>
        <w:t xml:space="preserve"> </w:t>
      </w:r>
      <w:r w:rsidRPr="00F70029">
        <w:t>Allvarlighetsgrad X Sannolikhet = Riskens storlek</w:t>
      </w:r>
    </w:p>
    <w:tbl>
      <w:tblPr>
        <w:tblpPr w:leftFromText="141" w:rightFromText="141" w:vertAnchor="text" w:tblpY="1"/>
        <w:tblOverlap w:val="never"/>
        <w:tblW w:w="900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70" w:type="dxa"/>
          <w:right w:w="70" w:type="dxa"/>
        </w:tblCellMar>
        <w:tblLook w:val="0000" w:firstRow="0" w:lastRow="0" w:firstColumn="0" w:lastColumn="0" w:noHBand="0" w:noVBand="0"/>
      </w:tblPr>
      <w:tblGrid>
        <w:gridCol w:w="496"/>
        <w:gridCol w:w="1701"/>
        <w:gridCol w:w="1417"/>
        <w:gridCol w:w="1418"/>
        <w:gridCol w:w="1275"/>
        <w:gridCol w:w="1276"/>
        <w:gridCol w:w="1418"/>
      </w:tblGrid>
      <w:tr w:rsidR="008272EB" w:rsidRPr="00535CF3" w14:paraId="3DC1E7BC" w14:textId="77777777" w:rsidTr="008272EB">
        <w:trPr>
          <w:trHeight w:val="557"/>
        </w:trPr>
        <w:tc>
          <w:tcPr>
            <w:tcW w:w="2197" w:type="dxa"/>
            <w:gridSpan w:val="2"/>
            <w:vMerge w:val="restart"/>
            <w:tcBorders>
              <w:top w:val="single" w:sz="4" w:space="0" w:color="auto"/>
              <w:left w:val="single" w:sz="4" w:space="0" w:color="auto"/>
              <w:right w:val="single" w:sz="4" w:space="0" w:color="auto"/>
            </w:tcBorders>
            <w:shd w:val="clear" w:color="auto" w:fill="CC99FF"/>
            <w:noWrap/>
            <w:vAlign w:val="center"/>
          </w:tcPr>
          <w:p w14:paraId="6C5971B1" w14:textId="77777777" w:rsidR="008272EB" w:rsidRPr="00535CF3" w:rsidRDefault="008272EB" w:rsidP="008272EB"/>
        </w:tc>
        <w:tc>
          <w:tcPr>
            <w:tcW w:w="6804" w:type="dxa"/>
            <w:gridSpan w:val="5"/>
            <w:tcBorders>
              <w:top w:val="single" w:sz="4" w:space="0" w:color="auto"/>
              <w:left w:val="single" w:sz="4" w:space="0" w:color="auto"/>
              <w:right w:val="single" w:sz="4" w:space="0" w:color="auto"/>
            </w:tcBorders>
            <w:shd w:val="clear" w:color="auto" w:fill="CC99FF"/>
            <w:vAlign w:val="center"/>
          </w:tcPr>
          <w:p w14:paraId="3E6B845E" w14:textId="77777777" w:rsidR="008272EB" w:rsidRPr="00535CF3" w:rsidRDefault="008272EB" w:rsidP="008272EB">
            <w:r w:rsidRPr="00535CF3">
              <w:t>Allvarlighetsgrad</w:t>
            </w:r>
          </w:p>
        </w:tc>
      </w:tr>
      <w:tr w:rsidR="008272EB" w:rsidRPr="00535CF3" w14:paraId="5B092434" w14:textId="77777777" w:rsidTr="008272EB">
        <w:trPr>
          <w:trHeight w:val="455"/>
        </w:trPr>
        <w:tc>
          <w:tcPr>
            <w:tcW w:w="2197" w:type="dxa"/>
            <w:gridSpan w:val="2"/>
            <w:vMerge/>
            <w:tcBorders>
              <w:left w:val="single" w:sz="4" w:space="0" w:color="auto"/>
              <w:right w:val="single" w:sz="4" w:space="0" w:color="auto"/>
            </w:tcBorders>
            <w:shd w:val="clear" w:color="auto" w:fill="CCCCFF"/>
            <w:noWrap/>
            <w:vAlign w:val="center"/>
          </w:tcPr>
          <w:p w14:paraId="52E3EC1D" w14:textId="77777777" w:rsidR="008272EB" w:rsidRPr="00535CF3" w:rsidRDefault="008272EB" w:rsidP="008272EB"/>
        </w:tc>
        <w:tc>
          <w:tcPr>
            <w:tcW w:w="1417" w:type="dxa"/>
            <w:tcBorders>
              <w:left w:val="single" w:sz="4" w:space="0" w:color="auto"/>
              <w:bottom w:val="single" w:sz="4" w:space="0" w:color="auto"/>
            </w:tcBorders>
            <w:shd w:val="clear" w:color="auto" w:fill="CCCCFF"/>
            <w:vAlign w:val="center"/>
          </w:tcPr>
          <w:p w14:paraId="0CE6060E" w14:textId="77777777" w:rsidR="008272EB" w:rsidRPr="00535CF3" w:rsidRDefault="008272EB" w:rsidP="008272EB">
            <w:pPr>
              <w:ind w:left="0"/>
            </w:pPr>
            <w:r w:rsidRPr="00535CF3">
              <w:t>Katastrofal / 4</w:t>
            </w:r>
          </w:p>
        </w:tc>
        <w:tc>
          <w:tcPr>
            <w:tcW w:w="1418" w:type="dxa"/>
            <w:tcBorders>
              <w:bottom w:val="single" w:sz="4" w:space="0" w:color="auto"/>
            </w:tcBorders>
            <w:shd w:val="clear" w:color="auto" w:fill="CCCCFF"/>
            <w:vAlign w:val="center"/>
          </w:tcPr>
          <w:p w14:paraId="6F8301AD" w14:textId="77777777" w:rsidR="008272EB" w:rsidRPr="00535CF3" w:rsidRDefault="008272EB" w:rsidP="008272EB">
            <w:pPr>
              <w:ind w:left="0"/>
              <w:rPr>
                <w:b/>
                <w:bCs/>
              </w:rPr>
            </w:pPr>
            <w:r w:rsidRPr="00535CF3">
              <w:t>Betydande / 3</w:t>
            </w:r>
          </w:p>
        </w:tc>
        <w:tc>
          <w:tcPr>
            <w:tcW w:w="1275" w:type="dxa"/>
            <w:tcBorders>
              <w:bottom w:val="single" w:sz="4" w:space="0" w:color="auto"/>
            </w:tcBorders>
            <w:shd w:val="clear" w:color="auto" w:fill="CCCCFF"/>
            <w:vAlign w:val="center"/>
          </w:tcPr>
          <w:p w14:paraId="0FE44BB4" w14:textId="77777777" w:rsidR="008272EB" w:rsidRPr="00535CF3" w:rsidRDefault="008272EB" w:rsidP="008272EB">
            <w:pPr>
              <w:ind w:left="0"/>
              <w:rPr>
                <w:b/>
                <w:bCs/>
              </w:rPr>
            </w:pPr>
            <w:r w:rsidRPr="00535CF3">
              <w:t>Måttlig / 2</w:t>
            </w:r>
          </w:p>
        </w:tc>
        <w:tc>
          <w:tcPr>
            <w:tcW w:w="1276" w:type="dxa"/>
            <w:tcBorders>
              <w:bottom w:val="single" w:sz="4" w:space="0" w:color="auto"/>
            </w:tcBorders>
            <w:shd w:val="clear" w:color="auto" w:fill="CCCCFF"/>
            <w:vAlign w:val="center"/>
          </w:tcPr>
          <w:p w14:paraId="4438E3A0" w14:textId="77777777" w:rsidR="008272EB" w:rsidRPr="00535CF3" w:rsidRDefault="008272EB" w:rsidP="008272EB">
            <w:pPr>
              <w:ind w:left="0"/>
              <w:rPr>
                <w:b/>
                <w:bCs/>
              </w:rPr>
            </w:pPr>
            <w:r w:rsidRPr="00535CF3">
              <w:t>Mindre / 1</w:t>
            </w:r>
          </w:p>
        </w:tc>
        <w:tc>
          <w:tcPr>
            <w:tcW w:w="1418" w:type="dxa"/>
            <w:tcBorders>
              <w:bottom w:val="single" w:sz="4" w:space="0" w:color="auto"/>
              <w:right w:val="single" w:sz="4" w:space="0" w:color="auto"/>
            </w:tcBorders>
            <w:shd w:val="clear" w:color="auto" w:fill="CCCCFF"/>
            <w:vAlign w:val="center"/>
          </w:tcPr>
          <w:p w14:paraId="5581438C" w14:textId="77777777" w:rsidR="008272EB" w:rsidRPr="00535CF3" w:rsidRDefault="008272EB" w:rsidP="008272EB">
            <w:pPr>
              <w:ind w:left="0"/>
            </w:pPr>
            <w:r>
              <w:t>Obetydlig / 0</w:t>
            </w:r>
          </w:p>
        </w:tc>
      </w:tr>
      <w:tr w:rsidR="008272EB" w:rsidRPr="00535CF3" w14:paraId="459F8437" w14:textId="77777777" w:rsidTr="008272EB">
        <w:trPr>
          <w:trHeight w:val="524"/>
        </w:trPr>
        <w:tc>
          <w:tcPr>
            <w:tcW w:w="496" w:type="dxa"/>
            <w:vMerge w:val="restart"/>
            <w:tcBorders>
              <w:left w:val="single" w:sz="4" w:space="0" w:color="auto"/>
              <w:right w:val="single" w:sz="4" w:space="0" w:color="auto"/>
            </w:tcBorders>
            <w:shd w:val="clear" w:color="auto" w:fill="CC99FF"/>
            <w:noWrap/>
            <w:textDirection w:val="btLr"/>
          </w:tcPr>
          <w:p w14:paraId="08BED0A3" w14:textId="77777777" w:rsidR="008272EB" w:rsidRPr="00535CF3" w:rsidRDefault="008272EB" w:rsidP="008272EB">
            <w:r w:rsidRPr="00535CF3">
              <w:t>Sannolikhet </w:t>
            </w:r>
          </w:p>
        </w:tc>
        <w:tc>
          <w:tcPr>
            <w:tcW w:w="1701" w:type="dxa"/>
            <w:tcBorders>
              <w:left w:val="single" w:sz="4" w:space="0" w:color="auto"/>
              <w:right w:val="single" w:sz="4" w:space="0" w:color="auto"/>
            </w:tcBorders>
            <w:shd w:val="clear" w:color="auto" w:fill="CCCCFF"/>
            <w:vAlign w:val="center"/>
          </w:tcPr>
          <w:p w14:paraId="1B56A65A" w14:textId="77777777" w:rsidR="008272EB" w:rsidRPr="00535CF3" w:rsidRDefault="008272EB" w:rsidP="008272EB">
            <w:pPr>
              <w:ind w:left="0"/>
            </w:pPr>
            <w:r w:rsidRPr="00535CF3">
              <w:t>Mycket stor / 4</w:t>
            </w:r>
          </w:p>
        </w:tc>
        <w:tc>
          <w:tcPr>
            <w:tcW w:w="1417" w:type="dxa"/>
            <w:tcBorders>
              <w:top w:val="single" w:sz="4" w:space="0" w:color="auto"/>
              <w:left w:val="single" w:sz="4" w:space="0" w:color="auto"/>
              <w:bottom w:val="single" w:sz="4" w:space="0" w:color="auto"/>
              <w:right w:val="single" w:sz="4" w:space="0" w:color="auto"/>
            </w:tcBorders>
            <w:shd w:val="clear" w:color="auto" w:fill="FF0000"/>
            <w:vAlign w:val="center"/>
          </w:tcPr>
          <w:p w14:paraId="663899D1" w14:textId="77777777" w:rsidR="008272EB" w:rsidRPr="00535CF3" w:rsidRDefault="008272EB" w:rsidP="008272EB">
            <w:r w:rsidRPr="00535CF3">
              <w:t>16</w:t>
            </w:r>
          </w:p>
        </w:tc>
        <w:tc>
          <w:tcPr>
            <w:tcW w:w="1418" w:type="dxa"/>
            <w:tcBorders>
              <w:top w:val="single" w:sz="4" w:space="0" w:color="auto"/>
              <w:left w:val="single" w:sz="4" w:space="0" w:color="auto"/>
              <w:bottom w:val="single" w:sz="4" w:space="0" w:color="auto"/>
              <w:right w:val="single" w:sz="4" w:space="0" w:color="auto"/>
            </w:tcBorders>
            <w:shd w:val="clear" w:color="auto" w:fill="FF0000"/>
            <w:vAlign w:val="center"/>
          </w:tcPr>
          <w:p w14:paraId="2471DFF0" w14:textId="77777777" w:rsidR="008272EB" w:rsidRPr="00535CF3" w:rsidRDefault="008272EB" w:rsidP="008272EB">
            <w:r w:rsidRPr="00535CF3">
              <w:t>12</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tcPr>
          <w:p w14:paraId="3FA8BB13" w14:textId="77777777" w:rsidR="008272EB" w:rsidRPr="00535CF3" w:rsidRDefault="008272EB" w:rsidP="008272EB">
            <w:r w:rsidRPr="00535CF3">
              <w:t>8</w:t>
            </w:r>
          </w:p>
        </w:tc>
        <w:tc>
          <w:tcPr>
            <w:tcW w:w="1276" w:type="dxa"/>
            <w:tcBorders>
              <w:top w:val="single" w:sz="4" w:space="0" w:color="auto"/>
              <w:left w:val="single" w:sz="4" w:space="0" w:color="auto"/>
              <w:bottom w:val="single" w:sz="4" w:space="0" w:color="auto"/>
              <w:right w:val="single" w:sz="4" w:space="0" w:color="auto"/>
            </w:tcBorders>
            <w:shd w:val="clear" w:color="auto" w:fill="FFC000"/>
            <w:vAlign w:val="center"/>
          </w:tcPr>
          <w:p w14:paraId="471DAD48" w14:textId="77777777" w:rsidR="008272EB" w:rsidRPr="00535CF3" w:rsidRDefault="008272EB" w:rsidP="008272EB">
            <w:r w:rsidRPr="00535CF3">
              <w:t>4</w:t>
            </w:r>
          </w:p>
        </w:tc>
        <w:tc>
          <w:tcPr>
            <w:tcW w:w="1418" w:type="dxa"/>
            <w:tcBorders>
              <w:top w:val="single" w:sz="4" w:space="0" w:color="auto"/>
              <w:left w:val="single" w:sz="4" w:space="0" w:color="auto"/>
              <w:bottom w:val="single" w:sz="4" w:space="0" w:color="auto"/>
              <w:right w:val="single" w:sz="4" w:space="0" w:color="auto"/>
            </w:tcBorders>
            <w:vAlign w:val="center"/>
          </w:tcPr>
          <w:p w14:paraId="588D73C7" w14:textId="77777777" w:rsidR="008272EB" w:rsidRPr="00535CF3" w:rsidRDefault="008272EB" w:rsidP="008272EB">
            <w:r>
              <w:t>0</w:t>
            </w:r>
          </w:p>
        </w:tc>
      </w:tr>
      <w:tr w:rsidR="008272EB" w:rsidRPr="00535CF3" w14:paraId="180586B7" w14:textId="77777777" w:rsidTr="008272EB">
        <w:trPr>
          <w:trHeight w:val="472"/>
        </w:trPr>
        <w:tc>
          <w:tcPr>
            <w:tcW w:w="496" w:type="dxa"/>
            <w:vMerge/>
            <w:tcBorders>
              <w:left w:val="single" w:sz="4" w:space="0" w:color="auto"/>
              <w:right w:val="single" w:sz="4" w:space="0" w:color="auto"/>
            </w:tcBorders>
            <w:shd w:val="clear" w:color="auto" w:fill="CC99FF"/>
            <w:noWrap/>
          </w:tcPr>
          <w:p w14:paraId="13A0138A" w14:textId="77777777" w:rsidR="008272EB" w:rsidRPr="00535CF3" w:rsidRDefault="008272EB" w:rsidP="008272EB"/>
        </w:tc>
        <w:tc>
          <w:tcPr>
            <w:tcW w:w="1701" w:type="dxa"/>
            <w:tcBorders>
              <w:left w:val="single" w:sz="4" w:space="0" w:color="auto"/>
              <w:right w:val="single" w:sz="4" w:space="0" w:color="auto"/>
            </w:tcBorders>
            <w:shd w:val="clear" w:color="auto" w:fill="CCCCFF"/>
            <w:vAlign w:val="center"/>
          </w:tcPr>
          <w:p w14:paraId="7F1A5BA3" w14:textId="77777777" w:rsidR="008272EB" w:rsidRPr="00535CF3" w:rsidRDefault="008272EB" w:rsidP="008272EB">
            <w:pPr>
              <w:ind w:left="0"/>
            </w:pPr>
            <w:r w:rsidRPr="00535CF3">
              <w:t>Stor / 3</w:t>
            </w:r>
          </w:p>
        </w:tc>
        <w:tc>
          <w:tcPr>
            <w:tcW w:w="1417" w:type="dxa"/>
            <w:tcBorders>
              <w:top w:val="single" w:sz="4" w:space="0" w:color="auto"/>
              <w:left w:val="single" w:sz="4" w:space="0" w:color="auto"/>
              <w:bottom w:val="single" w:sz="4" w:space="0" w:color="auto"/>
              <w:right w:val="single" w:sz="4" w:space="0" w:color="auto"/>
            </w:tcBorders>
            <w:shd w:val="clear" w:color="auto" w:fill="FF0000"/>
            <w:vAlign w:val="center"/>
          </w:tcPr>
          <w:p w14:paraId="313A797F" w14:textId="77777777" w:rsidR="008272EB" w:rsidRPr="00535CF3" w:rsidRDefault="008272EB" w:rsidP="008272EB">
            <w:r w:rsidRPr="00535CF3">
              <w:t>12</w:t>
            </w:r>
          </w:p>
        </w:tc>
        <w:tc>
          <w:tcPr>
            <w:tcW w:w="1418" w:type="dxa"/>
            <w:tcBorders>
              <w:top w:val="single" w:sz="4" w:space="0" w:color="auto"/>
              <w:left w:val="single" w:sz="4" w:space="0" w:color="auto"/>
              <w:bottom w:val="single" w:sz="4" w:space="0" w:color="auto"/>
              <w:right w:val="single" w:sz="4" w:space="0" w:color="auto"/>
            </w:tcBorders>
            <w:shd w:val="clear" w:color="auto" w:fill="FF0000"/>
            <w:vAlign w:val="center"/>
          </w:tcPr>
          <w:p w14:paraId="2B53CB97" w14:textId="77777777" w:rsidR="008272EB" w:rsidRPr="00535CF3" w:rsidRDefault="008272EB" w:rsidP="008272EB">
            <w:r w:rsidRPr="00535CF3">
              <w:t>9</w:t>
            </w:r>
          </w:p>
        </w:tc>
        <w:tc>
          <w:tcPr>
            <w:tcW w:w="1275" w:type="dxa"/>
            <w:tcBorders>
              <w:top w:val="single" w:sz="4" w:space="0" w:color="auto"/>
              <w:left w:val="single" w:sz="4" w:space="0" w:color="auto"/>
              <w:bottom w:val="single" w:sz="4" w:space="0" w:color="auto"/>
              <w:right w:val="single" w:sz="4" w:space="0" w:color="auto"/>
            </w:tcBorders>
            <w:shd w:val="clear" w:color="auto" w:fill="FFC000"/>
            <w:vAlign w:val="center"/>
          </w:tcPr>
          <w:p w14:paraId="48B61A26" w14:textId="77777777" w:rsidR="008272EB" w:rsidRPr="00535CF3" w:rsidRDefault="008272EB" w:rsidP="008272EB">
            <w:r w:rsidRPr="00535CF3">
              <w:t>6</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tcPr>
          <w:p w14:paraId="0D1609C9" w14:textId="77777777" w:rsidR="008272EB" w:rsidRPr="00535CF3" w:rsidRDefault="008272EB" w:rsidP="008272EB">
            <w:r w:rsidRPr="00535CF3">
              <w:t>3</w:t>
            </w:r>
          </w:p>
        </w:tc>
        <w:tc>
          <w:tcPr>
            <w:tcW w:w="1418" w:type="dxa"/>
            <w:tcBorders>
              <w:top w:val="single" w:sz="4" w:space="0" w:color="auto"/>
              <w:left w:val="single" w:sz="4" w:space="0" w:color="auto"/>
              <w:bottom w:val="single" w:sz="4" w:space="0" w:color="auto"/>
              <w:right w:val="single" w:sz="4" w:space="0" w:color="auto"/>
            </w:tcBorders>
            <w:vAlign w:val="center"/>
          </w:tcPr>
          <w:p w14:paraId="21821FAA" w14:textId="77777777" w:rsidR="008272EB" w:rsidRPr="00535CF3" w:rsidRDefault="008272EB" w:rsidP="008272EB">
            <w:r>
              <w:t>0</w:t>
            </w:r>
          </w:p>
        </w:tc>
      </w:tr>
      <w:tr w:rsidR="008272EB" w:rsidRPr="00535CF3" w14:paraId="5271F929" w14:textId="77777777" w:rsidTr="008272EB">
        <w:trPr>
          <w:trHeight w:val="524"/>
        </w:trPr>
        <w:tc>
          <w:tcPr>
            <w:tcW w:w="496" w:type="dxa"/>
            <w:vMerge/>
            <w:tcBorders>
              <w:left w:val="single" w:sz="4" w:space="0" w:color="auto"/>
              <w:right w:val="single" w:sz="4" w:space="0" w:color="auto"/>
            </w:tcBorders>
            <w:shd w:val="clear" w:color="auto" w:fill="CC99FF"/>
            <w:noWrap/>
          </w:tcPr>
          <w:p w14:paraId="270DD8AC" w14:textId="77777777" w:rsidR="008272EB" w:rsidRPr="00535CF3" w:rsidRDefault="008272EB" w:rsidP="008272EB"/>
        </w:tc>
        <w:tc>
          <w:tcPr>
            <w:tcW w:w="1701" w:type="dxa"/>
            <w:tcBorders>
              <w:left w:val="single" w:sz="4" w:space="0" w:color="auto"/>
              <w:right w:val="single" w:sz="4" w:space="0" w:color="auto"/>
            </w:tcBorders>
            <w:shd w:val="clear" w:color="auto" w:fill="CCCCFF"/>
            <w:vAlign w:val="center"/>
          </w:tcPr>
          <w:p w14:paraId="593E0F2E" w14:textId="77777777" w:rsidR="008272EB" w:rsidRPr="00535CF3" w:rsidRDefault="008272EB" w:rsidP="008272EB">
            <w:pPr>
              <w:ind w:left="0"/>
            </w:pPr>
            <w:r w:rsidRPr="00535CF3">
              <w:t>Liten / 2</w:t>
            </w:r>
          </w:p>
        </w:tc>
        <w:tc>
          <w:tcPr>
            <w:tcW w:w="1417" w:type="dxa"/>
            <w:tcBorders>
              <w:top w:val="single" w:sz="4" w:space="0" w:color="auto"/>
              <w:left w:val="single" w:sz="4" w:space="0" w:color="auto"/>
              <w:bottom w:val="single" w:sz="4" w:space="0" w:color="auto"/>
              <w:right w:val="single" w:sz="4" w:space="0" w:color="auto"/>
            </w:tcBorders>
            <w:shd w:val="clear" w:color="auto" w:fill="FF0000"/>
            <w:vAlign w:val="center"/>
          </w:tcPr>
          <w:p w14:paraId="3CD9499A" w14:textId="77777777" w:rsidR="008272EB" w:rsidRPr="00535CF3" w:rsidRDefault="008272EB" w:rsidP="008272EB">
            <w:r w:rsidRPr="00535CF3">
              <w:t>8</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tcPr>
          <w:p w14:paraId="76E97661" w14:textId="77777777" w:rsidR="008272EB" w:rsidRPr="00535CF3" w:rsidRDefault="008272EB" w:rsidP="008272EB">
            <w:r w:rsidRPr="00535CF3">
              <w:t>6</w:t>
            </w:r>
          </w:p>
        </w:tc>
        <w:tc>
          <w:tcPr>
            <w:tcW w:w="1275" w:type="dxa"/>
            <w:tcBorders>
              <w:top w:val="single" w:sz="4" w:space="0" w:color="auto"/>
              <w:left w:val="single" w:sz="4" w:space="0" w:color="auto"/>
              <w:bottom w:val="single" w:sz="4" w:space="0" w:color="auto"/>
              <w:right w:val="single" w:sz="4" w:space="0" w:color="auto"/>
            </w:tcBorders>
            <w:shd w:val="clear" w:color="auto" w:fill="FFC000"/>
            <w:vAlign w:val="center"/>
          </w:tcPr>
          <w:p w14:paraId="756F547B" w14:textId="77777777" w:rsidR="008272EB" w:rsidRPr="00535CF3" w:rsidRDefault="008272EB" w:rsidP="008272EB">
            <w:r w:rsidRPr="00535CF3">
              <w:t>4</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tcPr>
          <w:p w14:paraId="4B08EC97" w14:textId="77777777" w:rsidR="008272EB" w:rsidRPr="00535CF3" w:rsidRDefault="008272EB" w:rsidP="008272EB">
            <w:r w:rsidRPr="00535CF3">
              <w:t>2</w:t>
            </w:r>
          </w:p>
        </w:tc>
        <w:tc>
          <w:tcPr>
            <w:tcW w:w="1418" w:type="dxa"/>
            <w:tcBorders>
              <w:top w:val="single" w:sz="4" w:space="0" w:color="auto"/>
              <w:left w:val="single" w:sz="4" w:space="0" w:color="auto"/>
              <w:bottom w:val="single" w:sz="4" w:space="0" w:color="auto"/>
              <w:right w:val="single" w:sz="4" w:space="0" w:color="auto"/>
            </w:tcBorders>
            <w:vAlign w:val="center"/>
          </w:tcPr>
          <w:p w14:paraId="30694B14" w14:textId="77777777" w:rsidR="008272EB" w:rsidRPr="00535CF3" w:rsidRDefault="008272EB" w:rsidP="008272EB">
            <w:r>
              <w:t>0</w:t>
            </w:r>
          </w:p>
        </w:tc>
      </w:tr>
      <w:tr w:rsidR="008272EB" w:rsidRPr="00535CF3" w14:paraId="64A6FAE6" w14:textId="77777777" w:rsidTr="008272EB">
        <w:trPr>
          <w:trHeight w:val="524"/>
        </w:trPr>
        <w:tc>
          <w:tcPr>
            <w:tcW w:w="496" w:type="dxa"/>
            <w:vMerge/>
            <w:tcBorders>
              <w:left w:val="single" w:sz="4" w:space="0" w:color="auto"/>
              <w:right w:val="single" w:sz="4" w:space="0" w:color="auto"/>
            </w:tcBorders>
            <w:shd w:val="clear" w:color="auto" w:fill="CC99FF"/>
            <w:noWrap/>
          </w:tcPr>
          <w:p w14:paraId="79706AE4" w14:textId="77777777" w:rsidR="008272EB" w:rsidRPr="00535CF3" w:rsidRDefault="008272EB" w:rsidP="008272EB"/>
        </w:tc>
        <w:tc>
          <w:tcPr>
            <w:tcW w:w="1701" w:type="dxa"/>
            <w:tcBorders>
              <w:left w:val="single" w:sz="4" w:space="0" w:color="auto"/>
              <w:right w:val="single" w:sz="4" w:space="0" w:color="auto"/>
            </w:tcBorders>
            <w:shd w:val="clear" w:color="auto" w:fill="CCCCFF"/>
            <w:vAlign w:val="center"/>
          </w:tcPr>
          <w:p w14:paraId="68C1943A" w14:textId="77777777" w:rsidR="008272EB" w:rsidRPr="00535CF3" w:rsidRDefault="008272EB" w:rsidP="008272EB">
            <w:pPr>
              <w:ind w:left="0"/>
            </w:pPr>
            <w:r w:rsidRPr="00535CF3">
              <w:t>Mycket liten / 1</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tcPr>
          <w:p w14:paraId="65606862" w14:textId="77777777" w:rsidR="008272EB" w:rsidRPr="00920A73" w:rsidRDefault="008272EB" w:rsidP="008272EB">
            <w:pPr>
              <w:rPr>
                <w:color w:val="auto"/>
              </w:rPr>
            </w:pPr>
            <w:r w:rsidRPr="00535CF3">
              <w:t>4</w:t>
            </w:r>
          </w:p>
        </w:tc>
        <w:tc>
          <w:tcPr>
            <w:tcW w:w="1418" w:type="dxa"/>
            <w:tcBorders>
              <w:top w:val="single" w:sz="4" w:space="0" w:color="auto"/>
              <w:left w:val="single" w:sz="4" w:space="0" w:color="auto"/>
              <w:bottom w:val="single" w:sz="4" w:space="0" w:color="auto"/>
              <w:right w:val="single" w:sz="4" w:space="0" w:color="auto"/>
            </w:tcBorders>
            <w:shd w:val="clear" w:color="auto" w:fill="FFFF00"/>
            <w:vAlign w:val="center"/>
          </w:tcPr>
          <w:p w14:paraId="3E916659" w14:textId="77777777" w:rsidR="008272EB" w:rsidRPr="00535CF3" w:rsidRDefault="008272EB" w:rsidP="008272EB">
            <w:r w:rsidRPr="00535CF3">
              <w:t>3</w:t>
            </w:r>
          </w:p>
        </w:tc>
        <w:tc>
          <w:tcPr>
            <w:tcW w:w="1275" w:type="dxa"/>
            <w:tcBorders>
              <w:top w:val="single" w:sz="4" w:space="0" w:color="auto"/>
              <w:left w:val="single" w:sz="4" w:space="0" w:color="auto"/>
              <w:bottom w:val="single" w:sz="4" w:space="0" w:color="auto"/>
              <w:right w:val="single" w:sz="4" w:space="0" w:color="auto"/>
            </w:tcBorders>
            <w:shd w:val="clear" w:color="auto" w:fill="FFFF00"/>
            <w:vAlign w:val="center"/>
          </w:tcPr>
          <w:p w14:paraId="6B1029A3" w14:textId="77777777" w:rsidR="008272EB" w:rsidRPr="00535CF3" w:rsidRDefault="008272EB" w:rsidP="008272EB">
            <w:r w:rsidRPr="00535CF3">
              <w:t>2</w:t>
            </w:r>
          </w:p>
        </w:tc>
        <w:tc>
          <w:tcPr>
            <w:tcW w:w="1276" w:type="dxa"/>
            <w:tcBorders>
              <w:top w:val="single" w:sz="4" w:space="0" w:color="auto"/>
              <w:left w:val="single" w:sz="4" w:space="0" w:color="auto"/>
              <w:bottom w:val="single" w:sz="4" w:space="0" w:color="auto"/>
              <w:right w:val="single" w:sz="4" w:space="0" w:color="auto"/>
            </w:tcBorders>
            <w:shd w:val="clear" w:color="auto" w:fill="FFFF00"/>
            <w:vAlign w:val="center"/>
          </w:tcPr>
          <w:p w14:paraId="661A5317" w14:textId="77777777" w:rsidR="008272EB" w:rsidRPr="00535CF3" w:rsidRDefault="008272EB" w:rsidP="008272EB">
            <w:r w:rsidRPr="00535CF3">
              <w:t>1</w:t>
            </w:r>
          </w:p>
        </w:tc>
        <w:tc>
          <w:tcPr>
            <w:tcW w:w="1418" w:type="dxa"/>
            <w:tcBorders>
              <w:top w:val="single" w:sz="4" w:space="0" w:color="auto"/>
              <w:left w:val="single" w:sz="4" w:space="0" w:color="auto"/>
              <w:bottom w:val="single" w:sz="4" w:space="0" w:color="auto"/>
              <w:right w:val="single" w:sz="4" w:space="0" w:color="auto"/>
            </w:tcBorders>
            <w:vAlign w:val="center"/>
          </w:tcPr>
          <w:p w14:paraId="1AF28362" w14:textId="77777777" w:rsidR="008272EB" w:rsidRPr="00535CF3" w:rsidRDefault="008272EB" w:rsidP="008272EB">
            <w:r>
              <w:t>0</w:t>
            </w:r>
          </w:p>
        </w:tc>
      </w:tr>
      <w:tr w:rsidR="008272EB" w:rsidRPr="00535CF3" w14:paraId="7BDFD512" w14:textId="77777777" w:rsidTr="008272EB">
        <w:trPr>
          <w:trHeight w:val="524"/>
        </w:trPr>
        <w:tc>
          <w:tcPr>
            <w:tcW w:w="496" w:type="dxa"/>
            <w:vMerge/>
            <w:tcBorders>
              <w:left w:val="single" w:sz="4" w:space="0" w:color="auto"/>
              <w:bottom w:val="single" w:sz="4" w:space="0" w:color="auto"/>
              <w:right w:val="single" w:sz="4" w:space="0" w:color="auto"/>
            </w:tcBorders>
            <w:shd w:val="clear" w:color="auto" w:fill="CC99FF"/>
            <w:noWrap/>
          </w:tcPr>
          <w:p w14:paraId="74F44183" w14:textId="77777777" w:rsidR="008272EB" w:rsidRPr="00535CF3" w:rsidRDefault="008272EB" w:rsidP="008272EB"/>
        </w:tc>
        <w:tc>
          <w:tcPr>
            <w:tcW w:w="1701" w:type="dxa"/>
            <w:tcBorders>
              <w:left w:val="single" w:sz="4" w:space="0" w:color="auto"/>
              <w:bottom w:val="single" w:sz="4" w:space="0" w:color="auto"/>
              <w:right w:val="single" w:sz="4" w:space="0" w:color="auto"/>
            </w:tcBorders>
            <w:shd w:val="clear" w:color="auto" w:fill="CCCCFF"/>
            <w:vAlign w:val="center"/>
          </w:tcPr>
          <w:p w14:paraId="5982375F" w14:textId="77777777" w:rsidR="008272EB" w:rsidRPr="00535CF3" w:rsidRDefault="008272EB" w:rsidP="008272EB">
            <w:pPr>
              <w:ind w:left="0"/>
            </w:pPr>
            <w:r w:rsidRPr="00535CF3">
              <w:t>Obefintlig / 0</w:t>
            </w:r>
          </w:p>
        </w:tc>
        <w:tc>
          <w:tcPr>
            <w:tcW w:w="1417" w:type="dxa"/>
            <w:tcBorders>
              <w:top w:val="single" w:sz="4" w:space="0" w:color="auto"/>
              <w:left w:val="single" w:sz="4" w:space="0" w:color="auto"/>
              <w:bottom w:val="single" w:sz="4" w:space="0" w:color="auto"/>
              <w:right w:val="single" w:sz="4" w:space="0" w:color="auto"/>
            </w:tcBorders>
            <w:shd w:val="clear" w:color="auto" w:fill="FFFF00"/>
            <w:vAlign w:val="center"/>
          </w:tcPr>
          <w:p w14:paraId="73933038" w14:textId="77777777" w:rsidR="008272EB" w:rsidRPr="00535CF3" w:rsidRDefault="008272EB" w:rsidP="008272EB">
            <w:r w:rsidRPr="00535CF3">
              <w:t>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0ADC615" w14:textId="77777777" w:rsidR="008272EB" w:rsidRPr="00535CF3" w:rsidRDefault="008272EB" w:rsidP="008272EB">
            <w:r w:rsidRPr="00535CF3">
              <w:t>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59509A4" w14:textId="77777777" w:rsidR="008272EB" w:rsidRPr="00535CF3" w:rsidRDefault="008272EB" w:rsidP="008272EB">
            <w:r w:rsidRPr="00535CF3">
              <w:t>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19FB5B7" w14:textId="77777777" w:rsidR="008272EB" w:rsidRPr="00535CF3" w:rsidRDefault="008272EB" w:rsidP="008272EB">
            <w:r w:rsidRPr="00535CF3">
              <w:t>0</w:t>
            </w:r>
          </w:p>
        </w:tc>
        <w:tc>
          <w:tcPr>
            <w:tcW w:w="1418" w:type="dxa"/>
            <w:tcBorders>
              <w:top w:val="single" w:sz="4" w:space="0" w:color="auto"/>
              <w:left w:val="single" w:sz="4" w:space="0" w:color="auto"/>
              <w:bottom w:val="single" w:sz="4" w:space="0" w:color="auto"/>
              <w:right w:val="single" w:sz="4" w:space="0" w:color="auto"/>
            </w:tcBorders>
            <w:vAlign w:val="center"/>
          </w:tcPr>
          <w:p w14:paraId="770AFED9" w14:textId="77777777" w:rsidR="008272EB" w:rsidRPr="00535CF3" w:rsidRDefault="008272EB" w:rsidP="008272EB">
            <w:r>
              <w:t>0</w:t>
            </w:r>
          </w:p>
        </w:tc>
      </w:tr>
    </w:tbl>
    <w:p w14:paraId="54FE18B0" w14:textId="361F5542" w:rsidR="008272EB" w:rsidRPr="00535CF3" w:rsidRDefault="008272EB" w:rsidP="008272EB">
      <w:pPr>
        <w:pStyle w:val="Beskrivning"/>
      </w:pPr>
      <w:r>
        <w:t xml:space="preserve">Tabell </w:t>
      </w:r>
      <w:r>
        <w:rPr>
          <w:noProof/>
        </w:rPr>
        <w:fldChar w:fldCharType="begin"/>
      </w:r>
      <w:r>
        <w:rPr>
          <w:noProof/>
        </w:rPr>
        <w:instrText xml:space="preserve"> SEQ Tabell \* ARABIC </w:instrText>
      </w:r>
      <w:r>
        <w:rPr>
          <w:noProof/>
        </w:rPr>
        <w:fldChar w:fldCharType="separate"/>
      </w:r>
      <w:r w:rsidR="00B83AE1">
        <w:rPr>
          <w:noProof/>
        </w:rPr>
        <w:t>7</w:t>
      </w:r>
      <w:r>
        <w:rPr>
          <w:noProof/>
        </w:rPr>
        <w:fldChar w:fldCharType="end"/>
      </w:r>
      <w:r>
        <w:t xml:space="preserve">, </w:t>
      </w:r>
      <w:r w:rsidRPr="00920A73">
        <w:rPr>
          <w:b/>
        </w:rPr>
        <w:t>riskvärderingstabell</w:t>
      </w:r>
    </w:p>
    <w:p w14:paraId="3305E93C" w14:textId="77777777" w:rsidR="008272EB" w:rsidRPr="00F70029" w:rsidRDefault="008272EB" w:rsidP="008272EB"/>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3958"/>
        <w:gridCol w:w="2988"/>
      </w:tblGrid>
      <w:tr w:rsidR="008272EB" w:rsidRPr="00F70029" w14:paraId="7D35DB3E" w14:textId="77777777" w:rsidTr="008272EB">
        <w:trPr>
          <w:trHeight w:val="293"/>
        </w:trPr>
        <w:tc>
          <w:tcPr>
            <w:tcW w:w="1985" w:type="dxa"/>
            <w:tcBorders>
              <w:bottom w:val="single" w:sz="4" w:space="0" w:color="auto"/>
            </w:tcBorders>
            <w:shd w:val="clear" w:color="auto" w:fill="FF0000"/>
          </w:tcPr>
          <w:p w14:paraId="04D17FB6" w14:textId="77777777" w:rsidR="008272EB" w:rsidRPr="00920A73" w:rsidRDefault="008272EB" w:rsidP="008272EB">
            <w:pPr>
              <w:ind w:left="0"/>
              <w:rPr>
                <w:b/>
                <w:highlight w:val="red"/>
              </w:rPr>
            </w:pPr>
            <w:r w:rsidRPr="00920A73">
              <w:rPr>
                <w:b/>
                <w:highlight w:val="red"/>
              </w:rPr>
              <w:t>Rött i riskanalysen</w:t>
            </w:r>
          </w:p>
        </w:tc>
        <w:tc>
          <w:tcPr>
            <w:tcW w:w="3958" w:type="dxa"/>
            <w:shd w:val="clear" w:color="auto" w:fill="auto"/>
          </w:tcPr>
          <w:p w14:paraId="741D2595" w14:textId="77777777" w:rsidR="008272EB" w:rsidRPr="00F70029" w:rsidRDefault="008272EB" w:rsidP="008272EB">
            <w:pPr>
              <w:ind w:left="0"/>
            </w:pPr>
            <w:r w:rsidRPr="00F70029">
              <w:t>Risker som får riskpoäng 8 eller högre ska analyseras och åtgärdas.</w:t>
            </w:r>
          </w:p>
        </w:tc>
        <w:tc>
          <w:tcPr>
            <w:tcW w:w="2988" w:type="dxa"/>
          </w:tcPr>
          <w:p w14:paraId="1D37B560" w14:textId="77777777" w:rsidR="008272EB" w:rsidRPr="00F70029" w:rsidRDefault="008272EB" w:rsidP="008272EB">
            <w:pPr>
              <w:ind w:left="0"/>
            </w:pPr>
            <w:r>
              <w:t>Färgmarkera riskvärdet rött i kolumnen ”Risk”</w:t>
            </w:r>
          </w:p>
        </w:tc>
      </w:tr>
      <w:tr w:rsidR="008272EB" w:rsidRPr="00F70029" w14:paraId="46E4A2DE" w14:textId="77777777" w:rsidTr="008272EB">
        <w:tc>
          <w:tcPr>
            <w:tcW w:w="1985" w:type="dxa"/>
            <w:shd w:val="clear" w:color="auto" w:fill="FF9900"/>
          </w:tcPr>
          <w:p w14:paraId="1628E2A5" w14:textId="77777777" w:rsidR="008272EB" w:rsidRPr="00920A73" w:rsidRDefault="008272EB" w:rsidP="008272EB">
            <w:pPr>
              <w:ind w:left="0"/>
              <w:rPr>
                <w:b/>
              </w:rPr>
            </w:pPr>
            <w:r w:rsidRPr="00920A73">
              <w:rPr>
                <w:b/>
              </w:rPr>
              <w:t>Orange i riskanalysen</w:t>
            </w:r>
          </w:p>
        </w:tc>
        <w:tc>
          <w:tcPr>
            <w:tcW w:w="3958" w:type="dxa"/>
            <w:shd w:val="clear" w:color="auto" w:fill="auto"/>
          </w:tcPr>
          <w:p w14:paraId="398B9701" w14:textId="77777777" w:rsidR="008272EB" w:rsidRPr="009C610E" w:rsidRDefault="008272EB" w:rsidP="008272EB">
            <w:pPr>
              <w:ind w:left="0"/>
            </w:pPr>
            <w:r w:rsidRPr="009C610E">
              <w:t>Om en r</w:t>
            </w:r>
            <w:r>
              <w:t>isk får riskpoäng mellan 4</w:t>
            </w:r>
            <w:r w:rsidRPr="009C610E">
              <w:t xml:space="preserve"> ska analysteamet avgöra om risken ska analyseras och åtgärdas.</w:t>
            </w:r>
          </w:p>
          <w:p w14:paraId="3B2CCAA5" w14:textId="77777777" w:rsidR="008272EB" w:rsidRPr="00F70029" w:rsidRDefault="008272EB" w:rsidP="008272EB">
            <w:pPr>
              <w:ind w:left="0"/>
            </w:pPr>
            <w:r w:rsidRPr="009C610E">
              <w:t>Om allvarlighetsgraden är 4 ska det övervägas om risken ska analyseras och åtgärdas oavsett sannolikhet.</w:t>
            </w:r>
          </w:p>
        </w:tc>
        <w:tc>
          <w:tcPr>
            <w:tcW w:w="2988" w:type="dxa"/>
          </w:tcPr>
          <w:p w14:paraId="4066E825" w14:textId="77777777" w:rsidR="008272EB" w:rsidRDefault="008272EB" w:rsidP="008272EB">
            <w:pPr>
              <w:ind w:left="0"/>
            </w:pPr>
            <w:r>
              <w:t>Färgmarkera riskvärdet gult i kolumnen ”Risk”</w:t>
            </w:r>
          </w:p>
        </w:tc>
      </w:tr>
      <w:tr w:rsidR="008272EB" w:rsidRPr="00F70029" w14:paraId="2DBAECAB" w14:textId="77777777" w:rsidTr="008272EB">
        <w:tc>
          <w:tcPr>
            <w:tcW w:w="1985" w:type="dxa"/>
            <w:shd w:val="clear" w:color="auto" w:fill="FFFF00"/>
          </w:tcPr>
          <w:p w14:paraId="4C48E6CE" w14:textId="77777777" w:rsidR="008272EB" w:rsidRPr="00920A73" w:rsidRDefault="008272EB" w:rsidP="008272EB">
            <w:pPr>
              <w:ind w:left="0"/>
              <w:rPr>
                <w:b/>
              </w:rPr>
            </w:pPr>
            <w:r w:rsidRPr="00920A73">
              <w:rPr>
                <w:b/>
              </w:rPr>
              <w:t>Gult i riskanalysen</w:t>
            </w:r>
          </w:p>
        </w:tc>
        <w:tc>
          <w:tcPr>
            <w:tcW w:w="3958" w:type="dxa"/>
            <w:shd w:val="clear" w:color="auto" w:fill="auto"/>
          </w:tcPr>
          <w:p w14:paraId="23CB439B" w14:textId="77777777" w:rsidR="008272EB" w:rsidRDefault="008272EB" w:rsidP="008272EB">
            <w:pPr>
              <w:ind w:left="0"/>
            </w:pPr>
            <w:r w:rsidRPr="00F70029">
              <w:t>Risker där sannolikheten beror på mjukvara och där allvarlighetsgraden är större än 1, ska analys</w:t>
            </w:r>
            <w:r>
              <w:t>er</w:t>
            </w:r>
            <w:r w:rsidRPr="00F70029">
              <w:t>as och åtgärdas.</w:t>
            </w:r>
          </w:p>
          <w:p w14:paraId="47ED51D2" w14:textId="77777777" w:rsidR="008272EB" w:rsidRPr="00F70029" w:rsidRDefault="008272EB" w:rsidP="008272EB">
            <w:pPr>
              <w:ind w:left="0"/>
            </w:pPr>
            <w:r>
              <w:t>För r</w:t>
            </w:r>
            <w:r w:rsidRPr="00F70029">
              <w:t xml:space="preserve">isker där sannolikheten beror på mjukvara och där allvarlighetsgraden är </w:t>
            </w:r>
            <w:r>
              <w:t xml:space="preserve">0 eller 1, </w:t>
            </w:r>
            <w:r w:rsidRPr="00F70029">
              <w:t xml:space="preserve">ska </w:t>
            </w:r>
            <w:r>
              <w:t xml:space="preserve">analysteamet avgöra om risken </w:t>
            </w:r>
            <w:r w:rsidRPr="00F70029">
              <w:t>analys</w:t>
            </w:r>
            <w:r>
              <w:t>er</w:t>
            </w:r>
            <w:r w:rsidRPr="00F70029">
              <w:t>as och åtgärdas.</w:t>
            </w:r>
          </w:p>
        </w:tc>
        <w:tc>
          <w:tcPr>
            <w:tcW w:w="2988" w:type="dxa"/>
          </w:tcPr>
          <w:p w14:paraId="7668CE30" w14:textId="77777777" w:rsidR="008272EB" w:rsidRPr="00F70029" w:rsidRDefault="008272EB" w:rsidP="008272EB">
            <w:pPr>
              <w:ind w:left="0"/>
            </w:pPr>
            <w:r>
              <w:t>Färgmarkera riskvärdet orange i kolumnen ”Risk”</w:t>
            </w:r>
          </w:p>
        </w:tc>
      </w:tr>
      <w:tr w:rsidR="008272EB" w:rsidRPr="00F70029" w14:paraId="0DBBBAB3" w14:textId="77777777" w:rsidTr="008272EB">
        <w:tc>
          <w:tcPr>
            <w:tcW w:w="1985" w:type="dxa"/>
            <w:shd w:val="clear" w:color="auto" w:fill="00B0F0"/>
          </w:tcPr>
          <w:p w14:paraId="77161EE1" w14:textId="77777777" w:rsidR="008272EB" w:rsidRPr="00920A73" w:rsidRDefault="008272EB" w:rsidP="008272EB">
            <w:pPr>
              <w:ind w:left="0"/>
              <w:rPr>
                <w:b/>
              </w:rPr>
            </w:pPr>
            <w:r w:rsidRPr="00920A73">
              <w:rPr>
                <w:b/>
              </w:rPr>
              <w:t>Blått i riskanalysen</w:t>
            </w:r>
          </w:p>
        </w:tc>
        <w:tc>
          <w:tcPr>
            <w:tcW w:w="3958" w:type="dxa"/>
            <w:shd w:val="clear" w:color="auto" w:fill="auto"/>
          </w:tcPr>
          <w:p w14:paraId="26AB97E0" w14:textId="77777777" w:rsidR="008272EB" w:rsidRPr="00F70029" w:rsidRDefault="008272EB" w:rsidP="008272EB">
            <w:pPr>
              <w:ind w:left="0"/>
            </w:pPr>
            <w:r>
              <w:t>Nya faror identifierade efter att en åtgärd införts eller om utvärdering av återstående risk ger att risken inte är acceptabel.</w:t>
            </w:r>
          </w:p>
        </w:tc>
        <w:tc>
          <w:tcPr>
            <w:tcW w:w="2988" w:type="dxa"/>
          </w:tcPr>
          <w:p w14:paraId="1FEE22DA" w14:textId="77777777" w:rsidR="008272EB" w:rsidRPr="00F70029" w:rsidRDefault="008272EB" w:rsidP="008272EB">
            <w:pPr>
              <w:ind w:left="0"/>
            </w:pPr>
            <w:r>
              <w:t>Färgmarkera riskvärdet blått i kolumnen ”Ha id”</w:t>
            </w:r>
          </w:p>
        </w:tc>
      </w:tr>
    </w:tbl>
    <w:p w14:paraId="75F60CA9" w14:textId="77777777" w:rsidR="008272EB" w:rsidRDefault="008272EB" w:rsidP="008272EB"/>
    <w:sectPr w:rsidR="008272EB" w:rsidSect="002D1BA4">
      <w:headerReference w:type="default" r:id="rId17"/>
      <w:footerReference w:type="default" r:id="rId18"/>
      <w:headerReference w:type="first" r:id="rId19"/>
      <w:footerReference w:type="first" r:id="rId20"/>
      <w:pgSz w:w="11906" w:h="16838" w:code="9"/>
      <w:pgMar w:top="1418" w:right="1983" w:bottom="1418" w:left="1418" w:header="567" w:footer="467"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Einar Heiberg" w:date="2020-04-02T23:11:00Z" w:initials="EH">
    <w:p w14:paraId="48E4F844" w14:textId="029C5262" w:rsidR="00FC4185" w:rsidRDefault="00FC4185">
      <w:pPr>
        <w:pStyle w:val="Kommentarer"/>
      </w:pPr>
      <w:r>
        <w:rPr>
          <w:rStyle w:val="Kommentarsreferens"/>
        </w:rPr>
        <w:annotationRef/>
      </w:r>
      <w:r>
        <w:t>Är färgerna uppdaterade???</w:t>
      </w:r>
    </w:p>
  </w:comment>
  <w:comment w:id="47" w:author="Einar Heiberg" w:date="2020-04-02T23:11:00Z" w:initials="EH">
    <w:p w14:paraId="42112D9A" w14:textId="116F0F1C" w:rsidR="00FC4185" w:rsidRDefault="00FC4185">
      <w:pPr>
        <w:pStyle w:val="Kommentarer"/>
      </w:pPr>
      <w:r>
        <w:rPr>
          <w:rStyle w:val="Kommentarsreferens"/>
        </w:rPr>
        <w:annotationRef/>
      </w:r>
      <w:r>
        <w:t>Gjutformar som legat framme ett halvår visar ingen tecken på svaghet. Risken är lägre. Kanske man borde ha sista förbrukning 6 månader efter tillverkning?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E4F844" w15:done="0"/>
  <w15:commentEx w15:paraId="42112D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EF95" w16cex:dateUtc="2020-04-02T21:11:00Z"/>
  <w16cex:commentExtensible w16cex:durableId="2230EFB6" w16cex:dateUtc="2020-04-02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E4F844" w16cid:durableId="2230EF95"/>
  <w16cid:commentId w16cid:paraId="42112D9A" w16cid:durableId="2230EF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69B65" w14:textId="77777777" w:rsidR="00424AF6" w:rsidRDefault="00424AF6" w:rsidP="00012689">
      <w:r>
        <w:separator/>
      </w:r>
    </w:p>
  </w:endnote>
  <w:endnote w:type="continuationSeparator" w:id="0">
    <w:p w14:paraId="1083BBB5" w14:textId="77777777" w:rsidR="00424AF6" w:rsidRDefault="00424AF6" w:rsidP="00012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22CDD" w14:textId="5054BA47" w:rsidR="00556901" w:rsidRPr="00DC35DC" w:rsidRDefault="00556901" w:rsidP="002D1BA4">
    <w:pPr>
      <w:tabs>
        <w:tab w:val="center" w:pos="4536"/>
        <w:tab w:val="right" w:pos="9072"/>
      </w:tabs>
      <w:spacing w:after="60"/>
      <w:jc w:val="center"/>
    </w:pPr>
    <w:r w:rsidRPr="003B6F1F">
      <w:rPr>
        <w:noProof/>
      </w:rPr>
      <mc:AlternateContent>
        <mc:Choice Requires="wps">
          <w:drawing>
            <wp:anchor distT="0" distB="0" distL="114300" distR="114300" simplePos="0" relativeHeight="251659776" behindDoc="0" locked="0" layoutInCell="1" allowOverlap="1" wp14:anchorId="7F5E1024" wp14:editId="51EDE820">
              <wp:simplePos x="0" y="0"/>
              <wp:positionH relativeFrom="column">
                <wp:posOffset>-3168015</wp:posOffset>
              </wp:positionH>
              <wp:positionV relativeFrom="paragraph">
                <wp:posOffset>-3518535</wp:posOffset>
              </wp:positionV>
              <wp:extent cx="5379085" cy="338455"/>
              <wp:effectExtent l="5715" t="0" r="0" b="0"/>
              <wp:wrapSquare wrapText="bothSides"/>
              <wp:docPr id="14" name="Textruta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379085" cy="338455"/>
                      </a:xfrm>
                      <a:prstGeom prst="rect">
                        <a:avLst/>
                      </a:prstGeom>
                      <a:solidFill>
                        <a:srgbClr val="FFFFFF"/>
                      </a:solidFill>
                      <a:ln w="9525">
                        <a:noFill/>
                        <a:miter lim="800000"/>
                        <a:headEnd/>
                        <a:tailEnd/>
                      </a:ln>
                    </wps:spPr>
                    <wps:txbx>
                      <w:txbxContent>
                        <w:p w14:paraId="70C6E462" w14:textId="5219D376" w:rsidR="00556901" w:rsidRPr="00161839" w:rsidRDefault="00556901" w:rsidP="003B6F1F">
                          <w:pPr>
                            <w:rPr>
                              <w:color w:val="A6A6A6" w:themeColor="background1" w:themeShade="A6"/>
                              <w:sz w:val="12"/>
                              <w:szCs w:val="12"/>
                            </w:rPr>
                          </w:pPr>
                          <w:r w:rsidRPr="00161839">
                            <w:rPr>
                              <w:color w:val="A6A6A6" w:themeColor="background1" w:themeShade="A6"/>
                              <w:sz w:val="12"/>
                              <w:szCs w:val="12"/>
                            </w:rPr>
                            <w:fldChar w:fldCharType="begin"/>
                          </w:r>
                          <w:r w:rsidRPr="00161839">
                            <w:rPr>
                              <w:color w:val="A6A6A6" w:themeColor="background1" w:themeShade="A6"/>
                              <w:sz w:val="12"/>
                              <w:szCs w:val="12"/>
                            </w:rPr>
                            <w:instrText xml:space="preserve"> FILENAME \p \* MERGEFORMAT </w:instrText>
                          </w:r>
                          <w:r w:rsidRPr="00161839">
                            <w:rPr>
                              <w:color w:val="A6A6A6" w:themeColor="background1" w:themeShade="A6"/>
                              <w:sz w:val="12"/>
                              <w:szCs w:val="12"/>
                            </w:rPr>
                            <w:fldChar w:fldCharType="separate"/>
                          </w:r>
                          <w:r w:rsidR="00B83AE1">
                            <w:rPr>
                              <w:noProof/>
                              <w:color w:val="A6A6A6" w:themeColor="background1" w:themeShade="A6"/>
                              <w:sz w:val="12"/>
                              <w:szCs w:val="12"/>
                            </w:rPr>
                            <w:t>\\RSFS083\Hem6$\181806\_Dokument\Egentillverkning\0_Covid-19\Flödessplitter\Teknisk fil\RSMT-2026-2 Riskrapport Flödessplitter.docx</w:t>
                          </w:r>
                          <w:r w:rsidRPr="00161839">
                            <w:rPr>
                              <w:color w:val="A6A6A6" w:themeColor="background1" w:themeShade="A6"/>
                              <w:sz w:val="12"/>
                              <w:szCs w:val="12"/>
                            </w:rPr>
                            <w:fldChar w:fldCharType="end"/>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type w14:anchorId="7F5E1024" id="_x0000_t202" coordsize="21600,21600" o:spt="202" path="m,l,21600r21600,l21600,xe">
              <v:stroke joinstyle="miter"/>
              <v:path gradientshapeok="t" o:connecttype="rect"/>
            </v:shapetype>
            <v:shape id="Textruta 14" o:spid="_x0000_s1026" type="#_x0000_t202" style="position:absolute;left:0;text-align:left;margin-left:-249.45pt;margin-top:-277.05pt;width:423.55pt;height:26.65pt;rotation:-90;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" stroked="f">
              <v:textbox>
                <w:txbxContent>
                  <w:p w14:paraId="70C6E462" w14:textId="5219D376" w:rsidR="00556901" w:rsidRPr="00161839" w:rsidRDefault="00556901" w:rsidP="003B6F1F">
                    <w:pPr>
                      <w:rPr>
                        <w:color w:val="A6A6A6" w:themeColor="background1" w:themeShade="A6"/>
                        <w:sz w:val="12"/>
                        <w:szCs w:val="12"/>
                      </w:rPr>
                    </w:pPr>
                    <w:r w:rsidRPr="00161839">
                      <w:rPr>
                        <w:color w:val="A6A6A6" w:themeColor="background1" w:themeShade="A6"/>
                        <w:sz w:val="12"/>
                        <w:szCs w:val="12"/>
                      </w:rPr>
                      <w:fldChar w:fldCharType="begin"/>
                    </w:r>
                    <w:r w:rsidRPr="00161839">
                      <w:rPr>
                        <w:color w:val="A6A6A6" w:themeColor="background1" w:themeShade="A6"/>
                        <w:sz w:val="12"/>
                        <w:szCs w:val="12"/>
                      </w:rPr>
                      <w:instrText xml:space="preserve"> FILENAME \p \* MERGEFORMAT </w:instrText>
                    </w:r>
                    <w:r w:rsidRPr="00161839">
                      <w:rPr>
                        <w:color w:val="A6A6A6" w:themeColor="background1" w:themeShade="A6"/>
                        <w:sz w:val="12"/>
                        <w:szCs w:val="12"/>
                      </w:rPr>
                      <w:fldChar w:fldCharType="separate"/>
                    </w:r>
                    <w:r w:rsidR="00B83AE1">
                      <w:rPr>
                        <w:noProof/>
                        <w:color w:val="A6A6A6" w:themeColor="background1" w:themeShade="A6"/>
                        <w:sz w:val="12"/>
                        <w:szCs w:val="12"/>
                      </w:rPr>
                      <w:t>\\RSFS083\Hem6$\181806\_Dokument\Egentillverkning\0_Covid-19\Flödessplitter\Teknisk fil\RSMT-2026-2 Riskrapport Flödessplitter.docx</w:t>
                    </w:r>
                    <w:r w:rsidRPr="00161839">
                      <w:rPr>
                        <w:color w:val="A6A6A6" w:themeColor="background1" w:themeShade="A6"/>
                        <w:sz w:val="12"/>
                        <w:szCs w:val="12"/>
                      </w:rPr>
                      <w:fldChar w:fldCharType="end"/>
                    </w:r>
                  </w:p>
                </w:txbxContent>
              </v:textbox>
              <w10:wrap type="square"/>
            </v:shape>
          </w:pict>
        </mc:Fallback>
      </mc:AlternateContent>
    </w:r>
    <w:r w:rsidRPr="003B6F1F">
      <w:rPr>
        <w:noProof/>
      </w:rPr>
      <mc:AlternateContent>
        <mc:Choice Requires="wps">
          <w:drawing>
            <wp:anchor distT="0" distB="0" distL="114300" distR="114300" simplePos="0" relativeHeight="251658752" behindDoc="0" locked="0" layoutInCell="1" allowOverlap="1" wp14:anchorId="0B922B8A" wp14:editId="3D7523DF">
              <wp:simplePos x="0" y="0"/>
              <wp:positionH relativeFrom="column">
                <wp:posOffset>-1027430</wp:posOffset>
              </wp:positionH>
              <wp:positionV relativeFrom="paragraph">
                <wp:posOffset>-220980</wp:posOffset>
              </wp:positionV>
              <wp:extent cx="1099185" cy="338455"/>
              <wp:effectExtent l="0" t="635" r="5080" b="5080"/>
              <wp:wrapSquare wrapText="bothSides"/>
              <wp:docPr id="8" name="Textruta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99185" cy="338455"/>
                      </a:xfrm>
                      <a:prstGeom prst="rect">
                        <a:avLst/>
                      </a:prstGeom>
                      <a:solidFill>
                        <a:srgbClr val="FFFFFF"/>
                      </a:solidFill>
                      <a:ln w="9525">
                        <a:noFill/>
                        <a:miter lim="800000"/>
                        <a:headEnd/>
                        <a:tailEnd/>
                      </a:ln>
                    </wps:spPr>
                    <wps:txbx>
                      <w:txbxContent>
                        <w:sdt>
                          <w:sdtPr>
                            <w:rPr>
                              <w:color w:val="A6A6A6" w:themeColor="background1" w:themeShade="A6"/>
                              <w:sz w:val="12"/>
                              <w:szCs w:val="12"/>
                            </w:rPr>
                            <w:alias w:val="Nyckelord"/>
                            <w:tag w:val=""/>
                            <w:id w:val="-1861501994"/>
                            <w:dataBinding w:prefixMappings="xmlns:ns0='http://purl.org/dc/elements/1.1/' xmlns:ns1='http://schemas.openxmlformats.org/package/2006/metadata/core-properties' " w:xpath="/ns1:coreProperties[1]/ns1:keywords[1]" w:storeItemID="{6C3C8BC8-F283-45AE-878A-BAB7291924A1}"/>
                            <w:text/>
                          </w:sdtPr>
                          <w:sdtEndPr/>
                          <w:sdtContent>
                            <w:p w14:paraId="7558F549" w14:textId="1782EDB8" w:rsidR="00556901" w:rsidRPr="00161839" w:rsidRDefault="00556901" w:rsidP="003B6F1F">
                              <w:pPr>
                                <w:rPr>
                                  <w:color w:val="A6A6A6" w:themeColor="background1" w:themeShade="A6"/>
                                  <w:sz w:val="12"/>
                                  <w:szCs w:val="12"/>
                                </w:rPr>
                              </w:pPr>
                              <w:r>
                                <w:rPr>
                                  <w:color w:val="A6A6A6" w:themeColor="background1" w:themeShade="A6"/>
                                  <w:sz w:val="12"/>
                                  <w:szCs w:val="12"/>
                                </w:rPr>
                                <w:t>13-3525</w:t>
                              </w:r>
                            </w:p>
                          </w:sdtContent>
                        </w:sdt>
                      </w:txbxContent>
                    </wps:txbx>
                    <wps:bodyPr rot="0" vert="horz" wrap="square" lIns="91440" tIns="45720" rIns="91440" bIns="45720" anchor="ctr" anchorCtr="0">
                      <a:noAutofit/>
                    </wps:bodyPr>
                  </wps:wsp>
                </a:graphicData>
              </a:graphic>
            </wp:anchor>
          </w:drawing>
        </mc:Choice>
        <mc:Fallback xmlns:w16="http://schemas.microsoft.com/office/word/2018/wordml" xmlns:w16cex="http://schemas.microsoft.com/office/word/2018/wordml/cex">
          <w:pict>
            <v:shape w14:anchorId="0B922B8A" id="Textruta 8" o:spid="_x0000_s1027" type="#_x0000_t202" style="position:absolute;left:0;text-align:left;margin-left:-80.9pt;margin-top:-17.4pt;width:86.55pt;height:26.65pt;rotation:-90;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" stroked="f">
              <v:textbox>
                <w:txbxContent>
                  <w:sdt>
                    <w:sdtPr>
                      <w:rPr>
                        <w:color w:val="A6A6A6" w:themeColor="background1" w:themeShade="A6"/>
                        <w:sz w:val="12"/>
                        <w:szCs w:val="12"/>
                      </w:rPr>
                      <w:alias w:val="Nyckelord"/>
                      <w:tag w:val=""/>
                      <w:id w:val="-1861501994"/>
                      <w:dataBinding w:prefixMappings="xmlns:ns0='http://purl.org/dc/elements/1.1/' xmlns:ns1='http://schemas.openxmlformats.org/package/2006/metadata/core-properties' " w:xpath="/ns1:coreProperties[1]/ns1:keywords[1]" w:storeItemID="{6C3C8BC8-F283-45AE-878A-BAB7291924A1}"/>
                      <w:text/>
                    </w:sdtPr>
                    <w:sdtContent>
                      <w:p w14:paraId="7558F549" w14:textId="1782EDB8" w:rsidR="00556901" w:rsidRPr="00161839" w:rsidRDefault="00556901" w:rsidP="003B6F1F">
                        <w:pPr>
                          <w:rPr>
                            <w:color w:val="A6A6A6" w:themeColor="background1" w:themeShade="A6"/>
                            <w:sz w:val="12"/>
                            <w:szCs w:val="12"/>
                          </w:rPr>
                        </w:pPr>
                        <w:proofErr w:type="gramStart"/>
                        <w:r>
                          <w:rPr>
                            <w:color w:val="A6A6A6" w:themeColor="background1" w:themeShade="A6"/>
                            <w:sz w:val="12"/>
                            <w:szCs w:val="12"/>
                          </w:rPr>
                          <w:t>13-3525</w:t>
                        </w:r>
                        <w:proofErr w:type="gramEnd"/>
                      </w:p>
                    </w:sdtContent>
                  </w:sdt>
                </w:txbxContent>
              </v:textbox>
              <w10:wrap type="square"/>
            </v:shape>
          </w:pict>
        </mc:Fallback>
      </mc:AlternateContent>
    </w:r>
  </w:p>
  <w:tbl>
    <w:tblPr>
      <w:tblW w:w="9468" w:type="dxa"/>
      <w:tblLook w:val="01E0" w:firstRow="1" w:lastRow="1" w:firstColumn="1" w:lastColumn="1" w:noHBand="0" w:noVBand="0"/>
    </w:tblPr>
    <w:tblGrid>
      <w:gridCol w:w="993"/>
      <w:gridCol w:w="7087"/>
      <w:gridCol w:w="1388"/>
    </w:tblGrid>
    <w:tr w:rsidR="00556901" w:rsidRPr="00E001FA" w14:paraId="41122CE1" w14:textId="77777777" w:rsidTr="008272EB">
      <w:trPr>
        <w:trHeight w:val="198"/>
      </w:trPr>
      <w:tc>
        <w:tcPr>
          <w:tcW w:w="993" w:type="dxa"/>
        </w:tcPr>
        <w:p w14:paraId="41122CDE" w14:textId="77777777" w:rsidR="00556901" w:rsidRPr="00317FE9" w:rsidRDefault="00556901" w:rsidP="002D1BA4"/>
      </w:tc>
      <w:tc>
        <w:tcPr>
          <w:tcW w:w="7087" w:type="dxa"/>
        </w:tcPr>
        <w:p w14:paraId="41122CDF" w14:textId="77777777" w:rsidR="00556901" w:rsidRPr="00317FE9" w:rsidRDefault="00556901" w:rsidP="002D1BA4">
          <w:pPr>
            <w:tabs>
              <w:tab w:val="center" w:pos="4536"/>
              <w:tab w:val="right" w:pos="9072"/>
            </w:tabs>
            <w:spacing w:after="60"/>
            <w:jc w:val="center"/>
            <w:rPr>
              <w:color w:val="C00000"/>
              <w:sz w:val="16"/>
              <w:szCs w:val="16"/>
            </w:rPr>
          </w:pPr>
          <w:r w:rsidRPr="009B5AD3">
            <w:rPr>
              <w:color w:val="C00000"/>
              <w:sz w:val="16"/>
              <w:szCs w:val="16"/>
            </w:rPr>
            <w:t>Original lagras elektroniskt</w:t>
          </w:r>
          <w:r>
            <w:rPr>
              <w:color w:val="C00000"/>
              <w:sz w:val="16"/>
              <w:szCs w:val="16"/>
            </w:rPr>
            <w:t>, observera att utskrivet dokument inte gäller som original.</w:t>
          </w:r>
        </w:p>
      </w:tc>
      <w:tc>
        <w:tcPr>
          <w:tcW w:w="1388" w:type="dxa"/>
          <w:vAlign w:val="bottom"/>
        </w:tcPr>
        <w:p w14:paraId="41122CE0" w14:textId="77777777" w:rsidR="00556901" w:rsidRPr="009922EE" w:rsidRDefault="00556901" w:rsidP="002D1BA4">
          <w:pPr>
            <w:pStyle w:val="Beskrivning"/>
            <w:jc w:val="right"/>
            <w:rPr>
              <w:sz w:val="16"/>
              <w:szCs w:val="16"/>
            </w:rPr>
          </w:pPr>
          <w:r w:rsidRPr="00451D55">
            <w:rPr>
              <w:sz w:val="16"/>
              <w:szCs w:val="16"/>
            </w:rPr>
            <w:t>Sid</w:t>
          </w:r>
        </w:p>
      </w:tc>
    </w:tr>
    <w:tr w:rsidR="00556901" w:rsidRPr="00E001FA" w14:paraId="41122CE5" w14:textId="77777777" w:rsidTr="008272EB">
      <w:trPr>
        <w:trHeight w:val="198"/>
      </w:trPr>
      <w:tc>
        <w:tcPr>
          <w:tcW w:w="993" w:type="dxa"/>
        </w:tcPr>
        <w:p w14:paraId="41122CE2" w14:textId="77777777" w:rsidR="00556901" w:rsidRPr="009922EE" w:rsidRDefault="00556901" w:rsidP="002D1BA4">
          <w:pPr>
            <w:pStyle w:val="Beskrivning"/>
            <w:rPr>
              <w:sz w:val="16"/>
              <w:szCs w:val="16"/>
            </w:rPr>
          </w:pPr>
        </w:p>
      </w:tc>
      <w:tc>
        <w:tcPr>
          <w:tcW w:w="7087" w:type="dxa"/>
        </w:tcPr>
        <w:p w14:paraId="41122CE3" w14:textId="77777777" w:rsidR="00556901" w:rsidRPr="00317FE9" w:rsidRDefault="00556901" w:rsidP="002D1BA4">
          <w:pPr>
            <w:tabs>
              <w:tab w:val="center" w:pos="4536"/>
              <w:tab w:val="right" w:pos="9072"/>
            </w:tabs>
            <w:spacing w:after="60"/>
            <w:jc w:val="center"/>
          </w:pPr>
          <w:r>
            <w:rPr>
              <w:color w:val="C00000"/>
              <w:sz w:val="16"/>
              <w:szCs w:val="16"/>
            </w:rPr>
            <w:t xml:space="preserve">Användaren ansvarar för att gällande revision används. </w:t>
          </w:r>
        </w:p>
      </w:tc>
      <w:tc>
        <w:tcPr>
          <w:tcW w:w="1388" w:type="dxa"/>
        </w:tcPr>
        <w:p w14:paraId="41122CE4" w14:textId="77777777" w:rsidR="00556901" w:rsidRPr="00451D55" w:rsidRDefault="00556901" w:rsidP="002D1BA4">
          <w:pPr>
            <w:pStyle w:val="Beskrivning"/>
            <w:jc w:val="right"/>
            <w:rPr>
              <w:sz w:val="16"/>
              <w:szCs w:val="16"/>
            </w:rPr>
          </w:pPr>
          <w:r w:rsidRPr="00ED7B35">
            <w:rPr>
              <w:sz w:val="16"/>
              <w:szCs w:val="16"/>
            </w:rPr>
            <w:fldChar w:fldCharType="begin"/>
          </w:r>
          <w:r w:rsidRPr="00ED7B35">
            <w:rPr>
              <w:sz w:val="16"/>
              <w:szCs w:val="16"/>
            </w:rPr>
            <w:instrText xml:space="preserve"> PAGE </w:instrText>
          </w:r>
          <w:r w:rsidRPr="00ED7B35">
            <w:rPr>
              <w:sz w:val="16"/>
              <w:szCs w:val="16"/>
            </w:rPr>
            <w:fldChar w:fldCharType="separate"/>
          </w:r>
          <w:r>
            <w:rPr>
              <w:noProof/>
              <w:sz w:val="16"/>
              <w:szCs w:val="16"/>
            </w:rPr>
            <w:t>13</w:t>
          </w:r>
          <w:r w:rsidRPr="00ED7B35">
            <w:rPr>
              <w:sz w:val="16"/>
              <w:szCs w:val="16"/>
            </w:rPr>
            <w:fldChar w:fldCharType="end"/>
          </w:r>
          <w:r w:rsidRPr="00ED7B35">
            <w:rPr>
              <w:sz w:val="16"/>
              <w:szCs w:val="16"/>
            </w:rPr>
            <w:t>(</w:t>
          </w:r>
          <w:r w:rsidRPr="00ED7B35">
            <w:rPr>
              <w:sz w:val="16"/>
              <w:szCs w:val="16"/>
            </w:rPr>
            <w:fldChar w:fldCharType="begin"/>
          </w:r>
          <w:r w:rsidRPr="00ED7B35">
            <w:rPr>
              <w:sz w:val="16"/>
              <w:szCs w:val="16"/>
            </w:rPr>
            <w:instrText xml:space="preserve"> NUMPAGES </w:instrText>
          </w:r>
          <w:r w:rsidRPr="00ED7B35">
            <w:rPr>
              <w:sz w:val="16"/>
              <w:szCs w:val="16"/>
            </w:rPr>
            <w:fldChar w:fldCharType="separate"/>
          </w:r>
          <w:r>
            <w:rPr>
              <w:noProof/>
              <w:sz w:val="16"/>
              <w:szCs w:val="16"/>
            </w:rPr>
            <w:t>13</w:t>
          </w:r>
          <w:r w:rsidRPr="00ED7B35">
            <w:rPr>
              <w:sz w:val="16"/>
              <w:szCs w:val="16"/>
            </w:rPr>
            <w:fldChar w:fldCharType="end"/>
          </w:r>
          <w:r w:rsidRPr="00ED7B35">
            <w:rPr>
              <w:sz w:val="16"/>
              <w:szCs w:val="16"/>
            </w:rPr>
            <w:t>)</w:t>
          </w:r>
        </w:p>
      </w:tc>
    </w:tr>
  </w:tbl>
  <w:p w14:paraId="41122CE6" w14:textId="77777777" w:rsidR="00556901" w:rsidRPr="00DC35DC" w:rsidRDefault="00556901" w:rsidP="002D1BA4">
    <w:pPr>
      <w:tabs>
        <w:tab w:val="center" w:pos="4536"/>
        <w:tab w:val="right" w:pos="9072"/>
      </w:tabs>
      <w:spacing w:after="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9512" w:type="dxa"/>
      <w:tblInd w:w="-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9"/>
      <w:gridCol w:w="3422"/>
      <w:gridCol w:w="3011"/>
    </w:tblGrid>
    <w:tr w:rsidR="001B77EC" w:rsidRPr="00047237" w14:paraId="2CEA883B" w14:textId="77777777" w:rsidTr="005506F1">
      <w:trPr>
        <w:trHeight w:val="224"/>
      </w:trPr>
      <w:tc>
        <w:tcPr>
          <w:tcW w:w="2849" w:type="dxa"/>
          <w:tcBorders>
            <w:left w:val="single" w:sz="4" w:space="0" w:color="auto"/>
          </w:tcBorders>
          <w:vAlign w:val="bottom"/>
        </w:tcPr>
        <w:p w14:paraId="0F5CF3EC" w14:textId="77777777" w:rsidR="001B77EC" w:rsidRPr="00047237" w:rsidRDefault="001B77EC" w:rsidP="001B77EC">
          <w:pPr>
            <w:pStyle w:val="Beskrivning"/>
            <w:rPr>
              <w:b/>
              <w:sz w:val="16"/>
              <w:szCs w:val="16"/>
            </w:rPr>
          </w:pPr>
          <w:r w:rsidRPr="00047237">
            <w:rPr>
              <w:b/>
              <w:sz w:val="16"/>
              <w:szCs w:val="16"/>
            </w:rPr>
            <w:t>Region Skåne</w:t>
          </w:r>
        </w:p>
      </w:tc>
      <w:tc>
        <w:tcPr>
          <w:tcW w:w="3167" w:type="dxa"/>
          <w:vAlign w:val="bottom"/>
        </w:tcPr>
        <w:p w14:paraId="7C064B52" w14:textId="77777777" w:rsidR="001B77EC" w:rsidRPr="00047237" w:rsidRDefault="001B77EC" w:rsidP="001B77EC">
          <w:pPr>
            <w:pStyle w:val="Beskrivning"/>
            <w:rPr>
              <w:sz w:val="16"/>
              <w:szCs w:val="16"/>
            </w:rPr>
          </w:pPr>
        </w:p>
      </w:tc>
      <w:tc>
        <w:tcPr>
          <w:tcW w:w="2787" w:type="dxa"/>
          <w:vAlign w:val="bottom"/>
        </w:tcPr>
        <w:p w14:paraId="18847789" w14:textId="77777777" w:rsidR="001B77EC" w:rsidRPr="00047237" w:rsidRDefault="001B77EC" w:rsidP="001B77EC">
          <w:pPr>
            <w:pStyle w:val="Beskrivning"/>
            <w:rPr>
              <w:sz w:val="16"/>
              <w:szCs w:val="16"/>
            </w:rPr>
          </w:pPr>
        </w:p>
      </w:tc>
    </w:tr>
    <w:tr w:rsidR="001B77EC" w:rsidRPr="00047237" w14:paraId="277C19B1" w14:textId="77777777" w:rsidTr="005506F1">
      <w:trPr>
        <w:trHeight w:val="224"/>
      </w:trPr>
      <w:tc>
        <w:tcPr>
          <w:tcW w:w="2849" w:type="dxa"/>
          <w:tcBorders>
            <w:left w:val="single" w:sz="4" w:space="0" w:color="auto"/>
          </w:tcBorders>
          <w:vAlign w:val="bottom"/>
        </w:tcPr>
        <w:p w14:paraId="3C790185" w14:textId="77777777" w:rsidR="001B77EC" w:rsidRPr="00047237" w:rsidRDefault="001B77EC" w:rsidP="001B77EC">
          <w:pPr>
            <w:pStyle w:val="Beskrivning"/>
            <w:rPr>
              <w:sz w:val="16"/>
              <w:szCs w:val="16"/>
            </w:rPr>
          </w:pPr>
          <w:r>
            <w:rPr>
              <w:sz w:val="16"/>
              <w:szCs w:val="16"/>
            </w:rPr>
            <w:t>Digitalisering IT och MT</w:t>
          </w:r>
        </w:p>
      </w:tc>
      <w:tc>
        <w:tcPr>
          <w:tcW w:w="3167" w:type="dxa"/>
          <w:vAlign w:val="bottom"/>
        </w:tcPr>
        <w:p w14:paraId="093C2D1A" w14:textId="77777777" w:rsidR="001B77EC" w:rsidRPr="00047237" w:rsidRDefault="001B77EC" w:rsidP="001B77EC">
          <w:pPr>
            <w:pStyle w:val="Beskrivning"/>
            <w:rPr>
              <w:sz w:val="16"/>
              <w:szCs w:val="16"/>
            </w:rPr>
          </w:pPr>
          <w:r>
            <w:rPr>
              <w:sz w:val="16"/>
              <w:szCs w:val="16"/>
            </w:rPr>
            <w:t>Medicinsk teknik Skåne</w:t>
          </w:r>
        </w:p>
      </w:tc>
      <w:tc>
        <w:tcPr>
          <w:tcW w:w="2787" w:type="dxa"/>
          <w:vAlign w:val="bottom"/>
        </w:tcPr>
        <w:p w14:paraId="649AF37E" w14:textId="77777777" w:rsidR="001B77EC" w:rsidRPr="00047237" w:rsidRDefault="001B77EC" w:rsidP="001B77EC">
          <w:pPr>
            <w:pStyle w:val="Beskrivning"/>
            <w:rPr>
              <w:sz w:val="16"/>
              <w:szCs w:val="16"/>
            </w:rPr>
          </w:pPr>
          <w:r>
            <w:rPr>
              <w:sz w:val="16"/>
              <w:szCs w:val="16"/>
            </w:rPr>
            <w:t>Organisationsnummer</w:t>
          </w:r>
        </w:p>
      </w:tc>
    </w:tr>
    <w:tr w:rsidR="001B77EC" w14:paraId="1542B987" w14:textId="77777777" w:rsidTr="005506F1">
      <w:trPr>
        <w:trHeight w:val="224"/>
      </w:trPr>
      <w:tc>
        <w:tcPr>
          <w:tcW w:w="2849" w:type="dxa"/>
          <w:tcBorders>
            <w:left w:val="single" w:sz="4" w:space="0" w:color="auto"/>
          </w:tcBorders>
          <w:vAlign w:val="bottom"/>
        </w:tcPr>
        <w:p w14:paraId="5EF26AE0" w14:textId="77777777" w:rsidR="001B77EC" w:rsidRDefault="001B77EC" w:rsidP="001B77EC">
          <w:pPr>
            <w:pStyle w:val="Beskrivning"/>
            <w:rPr>
              <w:sz w:val="16"/>
              <w:szCs w:val="16"/>
            </w:rPr>
          </w:pPr>
          <w:r>
            <w:rPr>
              <w:sz w:val="16"/>
              <w:szCs w:val="16"/>
            </w:rPr>
            <w:t>291 89 Kristianstad</w:t>
          </w:r>
        </w:p>
      </w:tc>
      <w:tc>
        <w:tcPr>
          <w:tcW w:w="3167" w:type="dxa"/>
          <w:vAlign w:val="bottom"/>
        </w:tcPr>
        <w:p w14:paraId="14FAE978" w14:textId="77777777" w:rsidR="001B77EC" w:rsidRDefault="001B77EC" w:rsidP="001B77EC">
          <w:pPr>
            <w:pStyle w:val="Beskrivning"/>
            <w:rPr>
              <w:sz w:val="16"/>
              <w:szCs w:val="16"/>
            </w:rPr>
          </w:pPr>
          <w:r>
            <w:rPr>
              <w:sz w:val="16"/>
              <w:szCs w:val="16"/>
            </w:rPr>
            <w:t>Lasarettsgatan 37, 221 85 Lund</w:t>
          </w:r>
        </w:p>
      </w:tc>
      <w:tc>
        <w:tcPr>
          <w:tcW w:w="2787" w:type="dxa"/>
          <w:vAlign w:val="bottom"/>
        </w:tcPr>
        <w:p w14:paraId="78DB6F1E" w14:textId="77777777" w:rsidR="001B77EC" w:rsidRDefault="001B77EC" w:rsidP="001B77EC">
          <w:pPr>
            <w:pStyle w:val="Beskrivning"/>
            <w:rPr>
              <w:sz w:val="16"/>
              <w:szCs w:val="16"/>
            </w:rPr>
          </w:pPr>
          <w:r>
            <w:rPr>
              <w:sz w:val="16"/>
              <w:szCs w:val="16"/>
            </w:rPr>
            <w:t>232100-0255</w:t>
          </w:r>
        </w:p>
      </w:tc>
    </w:tr>
  </w:tbl>
  <w:p w14:paraId="376DEE55" w14:textId="77777777" w:rsidR="001B77EC" w:rsidRDefault="001B77EC" w:rsidP="00EC7A81">
    <w:pPr>
      <w:tabs>
        <w:tab w:val="center" w:pos="4536"/>
        <w:tab w:val="right" w:pos="9072"/>
      </w:tabs>
      <w:spacing w:after="60"/>
      <w:ind w:firstLine="1418"/>
      <w:rPr>
        <w:color w:val="C00000"/>
        <w:sz w:val="16"/>
        <w:szCs w:val="16"/>
      </w:rPr>
    </w:pPr>
  </w:p>
  <w:p w14:paraId="41122D17" w14:textId="55F87359" w:rsidR="00556901" w:rsidRDefault="00556901" w:rsidP="00EC7A81">
    <w:pPr>
      <w:tabs>
        <w:tab w:val="center" w:pos="4536"/>
        <w:tab w:val="right" w:pos="9072"/>
      </w:tabs>
      <w:spacing w:after="60"/>
      <w:ind w:firstLine="1418"/>
      <w:rPr>
        <w:color w:val="C00000"/>
        <w:sz w:val="16"/>
        <w:szCs w:val="16"/>
      </w:rPr>
    </w:pPr>
    <w:r>
      <w:rPr>
        <w:color w:val="C00000"/>
        <w:sz w:val="16"/>
        <w:szCs w:val="16"/>
      </w:rPr>
      <w:t>Original lagras elektroniskt, observera att utskrivet dokument inte gäller som original.</w:t>
    </w:r>
  </w:p>
  <w:p w14:paraId="41122D18" w14:textId="77777777" w:rsidR="00556901" w:rsidRPr="009922EE" w:rsidRDefault="00556901" w:rsidP="00EC7A81">
    <w:pPr>
      <w:tabs>
        <w:tab w:val="center" w:pos="4536"/>
      </w:tabs>
      <w:spacing w:after="60"/>
      <w:jc w:val="center"/>
      <w:rPr>
        <w:color w:val="C00000"/>
        <w:sz w:val="16"/>
        <w:szCs w:val="16"/>
      </w:rPr>
    </w:pPr>
    <w:r>
      <w:rPr>
        <w:color w:val="C00000"/>
        <w:sz w:val="16"/>
        <w:szCs w:val="16"/>
      </w:rPr>
      <w:tab/>
      <w:t>Användaren ansvarar för att gällande revision används.</w:t>
    </w:r>
    <w:r>
      <w:rPr>
        <w:color w:val="C00000"/>
        <w:sz w:val="16"/>
        <w:szCs w:val="16"/>
      </w:rPr>
      <w:tab/>
    </w:r>
    <w:r>
      <w:rPr>
        <w:color w:val="C00000"/>
        <w:sz w:val="16"/>
        <w:szCs w:val="16"/>
      </w:rPr>
      <w:tab/>
    </w:r>
    <w:r>
      <w:rPr>
        <w:color w:val="C00000"/>
        <w:sz w:val="16"/>
        <w:szCs w:val="16"/>
      </w:rPr>
      <w:tab/>
    </w:r>
    <w:r>
      <w:rPr>
        <w:color w:val="C00000"/>
        <w:sz w:val="16"/>
        <w:szCs w:val="16"/>
      </w:rPr>
      <w:tab/>
    </w:r>
    <w:r>
      <w:rPr>
        <w:color w:val="C00000"/>
        <w:sz w:val="16"/>
        <w:szCs w:val="16"/>
      </w:rPr>
      <w:tab/>
    </w:r>
    <w:r>
      <w:rPr>
        <w:color w:val="C00000"/>
        <w:sz w:val="16"/>
        <w:szCs w:val="16"/>
      </w:rPr>
      <w:tab/>
    </w:r>
    <w:r w:rsidRPr="007302E3">
      <w:rPr>
        <w:sz w:val="16"/>
        <w:szCs w:val="16"/>
      </w:rPr>
      <w:t xml:space="preserve"> </w:t>
    </w:r>
    <w:r>
      <w:rPr>
        <w:sz w:val="16"/>
        <w:szCs w:val="16"/>
      </w:rPr>
      <w:fldChar w:fldCharType="begin"/>
    </w:r>
    <w:r>
      <w:rPr>
        <w:sz w:val="16"/>
        <w:szCs w:val="16"/>
      </w:rPr>
      <w:instrText xml:space="preserve"> PAGE </w:instrText>
    </w:r>
    <w:r>
      <w:rPr>
        <w:sz w:val="16"/>
        <w:szCs w:val="16"/>
      </w:rPr>
      <w:fldChar w:fldCharType="separate"/>
    </w:r>
    <w:r>
      <w:rPr>
        <w:noProof/>
        <w:sz w:val="16"/>
        <w:szCs w:val="16"/>
      </w:rPr>
      <w:t>1</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13</w:t>
    </w:r>
    <w:r>
      <w:rPr>
        <w:sz w:val="16"/>
        <w:szCs w:val="16"/>
      </w:rPr>
      <w:fldChar w:fldCharType="end"/>
    </w: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C6FF8" w14:textId="77777777" w:rsidR="00424AF6" w:rsidRDefault="00424AF6" w:rsidP="00012689">
      <w:r>
        <w:separator/>
      </w:r>
    </w:p>
  </w:footnote>
  <w:footnote w:type="continuationSeparator" w:id="0">
    <w:p w14:paraId="675AB85A" w14:textId="77777777" w:rsidR="00424AF6" w:rsidRDefault="00424AF6" w:rsidP="00012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9507"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4"/>
      <w:gridCol w:w="2859"/>
      <w:gridCol w:w="2694"/>
    </w:tblGrid>
    <w:tr w:rsidR="00556901" w:rsidRPr="00176B92" w14:paraId="41122CD3" w14:textId="77777777" w:rsidTr="00E72D19">
      <w:trPr>
        <w:trHeight w:val="269"/>
      </w:trPr>
      <w:sdt>
        <w:sdtPr>
          <w:alias w:val="Titel"/>
          <w:tag w:val=""/>
          <w:id w:val="79411177"/>
          <w:dataBinding w:prefixMappings="xmlns:ns0='http://purl.org/dc/elements/1.1/' xmlns:ns1='http://schemas.openxmlformats.org/package/2006/metadata/core-properties' " w:xpath="/ns1:coreProperties[1]/ns0:title[1]" w:storeItemID="{6C3C8BC8-F283-45AE-878A-BAB7291924A1}"/>
          <w:text/>
        </w:sdtPr>
        <w:sdtEndPr/>
        <w:sdtContent>
          <w:tc>
            <w:tcPr>
              <w:tcW w:w="3954" w:type="dxa"/>
              <w:tcBorders>
                <w:left w:val="single" w:sz="4" w:space="0" w:color="auto"/>
              </w:tcBorders>
              <w:vAlign w:val="center"/>
            </w:tcPr>
            <w:p w14:paraId="41122CD0" w14:textId="77777777" w:rsidR="00556901" w:rsidRPr="001E5279" w:rsidRDefault="00556901" w:rsidP="00E72D19">
              <w:pPr>
                <w:pStyle w:val="Beskrivning"/>
              </w:pPr>
              <w:r w:rsidRPr="001E5279">
                <w:t>Utveckling av medicinteknisk produkt</w:t>
              </w:r>
            </w:p>
          </w:tc>
        </w:sdtContent>
      </w:sdt>
      <w:tc>
        <w:tcPr>
          <w:tcW w:w="2859" w:type="dxa"/>
          <w:vAlign w:val="center"/>
        </w:tcPr>
        <w:p w14:paraId="41122CD1" w14:textId="77777777" w:rsidR="00556901" w:rsidRPr="001E5279" w:rsidRDefault="00556901" w:rsidP="001E5279">
          <w:pPr>
            <w:pStyle w:val="Beskrivning"/>
            <w:jc w:val="right"/>
          </w:pPr>
          <w:r w:rsidRPr="001E5279">
            <w:t>Dnr:</w:t>
          </w:r>
        </w:p>
      </w:tc>
      <w:sdt>
        <w:sdtPr>
          <w:rPr>
            <w:color w:val="000000" w:themeColor="text1"/>
          </w:rPr>
          <w:alias w:val="Kategori"/>
          <w:tag w:val=""/>
          <w:id w:val="-709416355"/>
          <w:dataBinding w:prefixMappings="xmlns:ns0='http://purl.org/dc/elements/1.1/' xmlns:ns1='http://schemas.openxmlformats.org/package/2006/metadata/core-properties' " w:xpath="/ns1:coreProperties[1]/ns1:category[1]" w:storeItemID="{6C3C8BC8-F283-45AE-878A-BAB7291924A1}"/>
          <w:text/>
        </w:sdtPr>
        <w:sdtEndPr/>
        <w:sdtContent>
          <w:tc>
            <w:tcPr>
              <w:tcW w:w="2694" w:type="dxa"/>
              <w:vAlign w:val="center"/>
            </w:tcPr>
            <w:p w14:paraId="41122CD2" w14:textId="68FCB068" w:rsidR="00556901" w:rsidRPr="001E5279" w:rsidRDefault="00E91BFA" w:rsidP="00E72D19">
              <w:pPr>
                <w:pStyle w:val="Beskrivning"/>
              </w:pPr>
              <w:r>
                <w:rPr>
                  <w:color w:val="000000" w:themeColor="text1"/>
                </w:rPr>
                <w:t>RSMT 2026-2</w:t>
              </w:r>
            </w:p>
          </w:tc>
        </w:sdtContent>
      </w:sdt>
    </w:tr>
    <w:tr w:rsidR="00556901" w:rsidRPr="00176B92" w14:paraId="41122CD7" w14:textId="77777777" w:rsidTr="00E72D19">
      <w:trPr>
        <w:trHeight w:val="269"/>
      </w:trPr>
      <w:sdt>
        <w:sdtPr>
          <w:rPr>
            <w:sz w:val="18"/>
            <w:szCs w:val="18"/>
          </w:rPr>
          <w:alias w:val="Ämne"/>
          <w:tag w:val=""/>
          <w:id w:val="-1818329757"/>
          <w:dataBinding w:prefixMappings="xmlns:ns0='http://purl.org/dc/elements/1.1/' xmlns:ns1='http://schemas.openxmlformats.org/package/2006/metadata/core-properties' " w:xpath="/ns1:coreProperties[1]/ns0:subject[1]" w:storeItemID="{6C3C8BC8-F283-45AE-878A-BAB7291924A1}"/>
          <w15:color w:val="000000"/>
          <w:text/>
        </w:sdtPr>
        <w:sdtEndPr/>
        <w:sdtContent>
          <w:tc>
            <w:tcPr>
              <w:tcW w:w="3954" w:type="dxa"/>
              <w:tcBorders>
                <w:left w:val="single" w:sz="4" w:space="0" w:color="auto"/>
              </w:tcBorders>
              <w:vAlign w:val="center"/>
            </w:tcPr>
            <w:p w14:paraId="41122CD4" w14:textId="34DE516A" w:rsidR="00556901" w:rsidRPr="00E72D19" w:rsidRDefault="00556901" w:rsidP="00E72D19">
              <w:pPr>
                <w:pStyle w:val="Beskrivning"/>
                <w:rPr>
                  <w:sz w:val="18"/>
                  <w:szCs w:val="18"/>
                </w:rPr>
              </w:pPr>
              <w:r>
                <w:rPr>
                  <w:sz w:val="18"/>
                  <w:szCs w:val="18"/>
                </w:rPr>
                <w:t>Delat högfl</w:t>
              </w:r>
              <w:r w:rsidR="00580CB5">
                <w:rPr>
                  <w:sz w:val="18"/>
                  <w:szCs w:val="18"/>
                </w:rPr>
                <w:t>ö</w:t>
              </w:r>
              <w:r>
                <w:rPr>
                  <w:sz w:val="18"/>
                  <w:szCs w:val="18"/>
                </w:rPr>
                <w:t>de</w:t>
              </w:r>
            </w:p>
          </w:tc>
        </w:sdtContent>
      </w:sdt>
      <w:tc>
        <w:tcPr>
          <w:tcW w:w="2859" w:type="dxa"/>
          <w:vAlign w:val="center"/>
        </w:tcPr>
        <w:p w14:paraId="41122CD5" w14:textId="77777777" w:rsidR="00556901" w:rsidRPr="00E72D19" w:rsidRDefault="00556901" w:rsidP="00E72D19">
          <w:pPr>
            <w:pStyle w:val="Beskrivning"/>
            <w:rPr>
              <w:sz w:val="18"/>
              <w:szCs w:val="18"/>
            </w:rPr>
          </w:pPr>
        </w:p>
      </w:tc>
      <w:tc>
        <w:tcPr>
          <w:tcW w:w="2694" w:type="dxa"/>
          <w:vAlign w:val="center"/>
        </w:tcPr>
        <w:p w14:paraId="41122CD6" w14:textId="77777777" w:rsidR="00556901" w:rsidRPr="00E72D19" w:rsidRDefault="00556901" w:rsidP="00E72D19">
          <w:pPr>
            <w:pStyle w:val="Beskrivning"/>
            <w:rPr>
              <w:sz w:val="18"/>
              <w:szCs w:val="18"/>
            </w:rPr>
          </w:pPr>
        </w:p>
      </w:tc>
    </w:tr>
    <w:tr w:rsidR="00556901" w:rsidRPr="00176B92" w14:paraId="41122CDB" w14:textId="77777777" w:rsidTr="00E72D19">
      <w:trPr>
        <w:trHeight w:val="269"/>
      </w:trPr>
      <w:sdt>
        <w:sdtPr>
          <w:rPr>
            <w:sz w:val="16"/>
            <w:szCs w:val="16"/>
          </w:rPr>
          <w:alias w:val="Gäller för"/>
          <w:tag w:val="f9382ee7622b451bb7abc955519dd4f5"/>
          <w:id w:val="-1417937714"/>
          <w:lock w:val="contentLocked"/>
          <w:placeholder>
            <w:docPart w:val="771ACCEAE94647339C372596AF10FE83"/>
          </w:placeholder>
          <w:dataBinding w:prefixMappings="xmlns:ns0='http://schemas.microsoft.com/office/2006/metadata/properties' xmlns:ns1='http://www.w3.org/2001/XMLSchema-instance' xmlns:ns2='http://schemas.microsoft.com/office/infopath/2007/PartnerControls' xmlns:ns3='79ef91ce-7dfa-49ef-88bf-a7a849b5ff3c' xmlns:ns4='9b8b37db-9f44-487f-aa9b-fc23f7a48443' xmlns:ns5='7018eaad-71b7-4323-aad3-a6903fb72824' xmlns:ns6='d054f995-7dea-4006-b711-d17784d72536' " w:xpath="/ns0:properties[1]/documentManagement[1]/ns5:f9382ee7622b451bb7abc955519dd4f5[1]/ns2:Terms[1]" w:storeItemID="{E67F84DB-E0C9-41A3-AB0B-51367DD6807A}"/>
          <w:text w:multiLine="1"/>
        </w:sdtPr>
        <w:sdtEndPr/>
        <w:sdtContent>
          <w:tc>
            <w:tcPr>
              <w:tcW w:w="3954" w:type="dxa"/>
              <w:tcBorders>
                <w:left w:val="single" w:sz="4" w:space="0" w:color="auto"/>
              </w:tcBorders>
              <w:vAlign w:val="center"/>
            </w:tcPr>
            <w:p w14:paraId="41122CD8" w14:textId="77777777" w:rsidR="00556901" w:rsidRPr="00E72D19" w:rsidRDefault="00556901" w:rsidP="00E72D19">
              <w:pPr>
                <w:pStyle w:val="Beskrivning"/>
                <w:rPr>
                  <w:sz w:val="16"/>
                  <w:szCs w:val="16"/>
                </w:rPr>
              </w:pPr>
              <w:r>
                <w:rPr>
                  <w:sz w:val="16"/>
                  <w:szCs w:val="16"/>
                </w:rPr>
                <w:t>VO Medicinsk teknik Skåne</w:t>
              </w:r>
            </w:p>
          </w:tc>
        </w:sdtContent>
      </w:sdt>
      <w:tc>
        <w:tcPr>
          <w:tcW w:w="2859" w:type="dxa"/>
          <w:vAlign w:val="center"/>
        </w:tcPr>
        <w:p w14:paraId="41122CD9" w14:textId="77777777" w:rsidR="00556901" w:rsidRPr="00E72D19" w:rsidRDefault="00556901" w:rsidP="00E72D19">
          <w:pPr>
            <w:pStyle w:val="Beskrivning"/>
            <w:rPr>
              <w:sz w:val="16"/>
              <w:szCs w:val="16"/>
            </w:rPr>
          </w:pPr>
        </w:p>
      </w:tc>
      <w:sdt>
        <w:sdtPr>
          <w:rPr>
            <w:sz w:val="16"/>
            <w:szCs w:val="16"/>
          </w:rPr>
          <w:id w:val="-922025865"/>
          <w:placeholder>
            <w:docPart w:val="DefaultPlaceholder_1081868576"/>
          </w:placeholder>
          <w:date w:fullDate="2020-04-02T00:00:00Z">
            <w:dateFormat w:val="yyyy-MM-dd"/>
            <w:lid w:val="sv-SE"/>
            <w:storeMappedDataAs w:val="dateTime"/>
            <w:calendar w:val="gregorian"/>
          </w:date>
        </w:sdtPr>
        <w:sdtEndPr/>
        <w:sdtContent>
          <w:tc>
            <w:tcPr>
              <w:tcW w:w="2694" w:type="dxa"/>
              <w:vAlign w:val="center"/>
            </w:tcPr>
            <w:p w14:paraId="41122CDA" w14:textId="0B8F3575" w:rsidR="00556901" w:rsidRPr="00E72D19" w:rsidRDefault="00580CB5" w:rsidP="00FA7560">
              <w:pPr>
                <w:pStyle w:val="Beskrivning"/>
                <w:rPr>
                  <w:sz w:val="16"/>
                  <w:szCs w:val="16"/>
                </w:rPr>
              </w:pPr>
              <w:r>
                <w:rPr>
                  <w:sz w:val="16"/>
                  <w:szCs w:val="16"/>
                </w:rPr>
                <w:t>2020-04-02</w:t>
              </w:r>
            </w:p>
          </w:tc>
        </w:sdtContent>
      </w:sdt>
    </w:tr>
  </w:tbl>
  <w:p w14:paraId="41122CDC" w14:textId="77777777" w:rsidR="00556901" w:rsidRDefault="0055690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page" w:horzAnchor="margin" w:tblpX="-568" w:tblpY="301"/>
      <w:tblW w:w="10303" w:type="dxa"/>
      <w:tblLayout w:type="fixed"/>
      <w:tblCellMar>
        <w:left w:w="70" w:type="dxa"/>
        <w:right w:w="70" w:type="dxa"/>
      </w:tblCellMar>
      <w:tblLook w:val="0000" w:firstRow="0" w:lastRow="0" w:firstColumn="0" w:lastColumn="0" w:noHBand="0" w:noVBand="0"/>
    </w:tblPr>
    <w:tblGrid>
      <w:gridCol w:w="284"/>
      <w:gridCol w:w="4110"/>
      <w:gridCol w:w="160"/>
      <w:gridCol w:w="1419"/>
      <w:gridCol w:w="549"/>
      <w:gridCol w:w="1010"/>
      <w:gridCol w:w="992"/>
      <w:gridCol w:w="475"/>
      <w:gridCol w:w="1304"/>
    </w:tblGrid>
    <w:tr w:rsidR="00556901" w:rsidRPr="00476E09" w14:paraId="41122CEA" w14:textId="77777777" w:rsidTr="00441C8E">
      <w:trPr>
        <w:cantSplit/>
        <w:trHeight w:val="1000"/>
      </w:trPr>
      <w:sdt>
        <w:sdtPr>
          <w:rPr>
            <w:b/>
            <w:sz w:val="32"/>
            <w:szCs w:val="32"/>
          </w:rPr>
          <w:alias w:val="Företag"/>
          <w:tag w:val=""/>
          <w:id w:val="203763374"/>
          <w:dataBinding w:prefixMappings="xmlns:ns0='http://schemas.openxmlformats.org/officeDocument/2006/extended-properties' " w:xpath="/ns0:Properties[1]/ns0:Company[1]" w:storeItemID="{6668398D-A668-4E3E-A5EB-62B293D839F1}"/>
          <w:text/>
        </w:sdtPr>
        <w:sdtEndPr/>
        <w:sdtContent>
          <w:tc>
            <w:tcPr>
              <w:tcW w:w="4554" w:type="dxa"/>
              <w:gridSpan w:val="3"/>
              <w:vAlign w:val="center"/>
            </w:tcPr>
            <w:p w14:paraId="41122CE7" w14:textId="6864761C" w:rsidR="00556901" w:rsidRPr="004E6CF3" w:rsidRDefault="00556901" w:rsidP="00E87689">
              <w:pPr>
                <w:pStyle w:val="Beskrivning"/>
              </w:pPr>
              <w:r w:rsidRPr="00E87689">
                <w:rPr>
                  <w:b/>
                  <w:sz w:val="32"/>
                  <w:szCs w:val="32"/>
                </w:rPr>
                <w:t>Digitalisering IT och MT</w:t>
              </w:r>
            </w:p>
          </w:tc>
        </w:sdtContent>
      </w:sdt>
      <w:sdt>
        <w:sdtPr>
          <w:alias w:val="Titel"/>
          <w:tag w:val=""/>
          <w:id w:val="437492625"/>
          <w:dataBinding w:prefixMappings="xmlns:ns0='http://purl.org/dc/elements/1.1/' xmlns:ns1='http://schemas.openxmlformats.org/package/2006/metadata/core-properties' " w:xpath="/ns1:coreProperties[1]/ns0:title[1]" w:storeItemID="{6C3C8BC8-F283-45AE-878A-BAB7291924A1}"/>
          <w:text/>
        </w:sdtPr>
        <w:sdtEndPr/>
        <w:sdtContent>
          <w:tc>
            <w:tcPr>
              <w:tcW w:w="4445" w:type="dxa"/>
              <w:gridSpan w:val="5"/>
              <w:vAlign w:val="center"/>
            </w:tcPr>
            <w:p w14:paraId="41122CE8" w14:textId="439F01D3" w:rsidR="00556901" w:rsidRPr="004E6CF3" w:rsidRDefault="00556901" w:rsidP="00441C8E">
              <w:pPr>
                <w:pStyle w:val="Beskrivning"/>
              </w:pPr>
              <w:r w:rsidRPr="00F220B0">
                <w:t>Utveckling av medicinteknisk produkt</w:t>
              </w:r>
            </w:p>
          </w:tc>
        </w:sdtContent>
      </w:sdt>
      <w:tc>
        <w:tcPr>
          <w:tcW w:w="1304" w:type="dxa"/>
          <w:vMerge w:val="restart"/>
          <w:vAlign w:val="center"/>
        </w:tcPr>
        <w:p w14:paraId="41122CE9" w14:textId="77777777" w:rsidR="00556901" w:rsidRPr="00476E09" w:rsidRDefault="00556901" w:rsidP="00E87689">
          <w:pPr>
            <w:pStyle w:val="Beskrivning"/>
          </w:pPr>
          <w:r w:rsidRPr="00476E09">
            <w:rPr>
              <w:noProof/>
            </w:rPr>
            <w:drawing>
              <wp:inline distT="0" distB="0" distL="0" distR="0" wp14:anchorId="41122D1D" wp14:editId="41122D1E">
                <wp:extent cx="701040" cy="655320"/>
                <wp:effectExtent l="0" t="0" r="3810" b="0"/>
                <wp:docPr id="9" name="Bildobjekt 9" descr="Logo Pantone [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Pantone [Conver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1040" cy="655320"/>
                        </a:xfrm>
                        <a:prstGeom prst="rect">
                          <a:avLst/>
                        </a:prstGeom>
                        <a:noFill/>
                        <a:ln>
                          <a:noFill/>
                        </a:ln>
                      </pic:spPr>
                    </pic:pic>
                  </a:graphicData>
                </a:graphic>
              </wp:inline>
            </w:drawing>
          </w:r>
        </w:p>
      </w:tc>
    </w:tr>
    <w:tr w:rsidR="00556901" w:rsidRPr="00476E09" w14:paraId="41122CEF" w14:textId="77777777" w:rsidTr="00E87689">
      <w:trPr>
        <w:cantSplit/>
        <w:trHeight w:val="276"/>
      </w:trPr>
      <w:tc>
        <w:tcPr>
          <w:tcW w:w="4554" w:type="dxa"/>
          <w:gridSpan w:val="3"/>
        </w:tcPr>
        <w:p w14:paraId="41122CEB" w14:textId="64B15E9B" w:rsidR="00556901" w:rsidRPr="00344E2B" w:rsidRDefault="00556901" w:rsidP="00762EF3">
          <w:pPr>
            <w:pStyle w:val="Beskrivning"/>
          </w:pPr>
          <w:r>
            <w:t>VO Medicinsk teknik Skåne</w:t>
          </w:r>
        </w:p>
      </w:tc>
      <w:sdt>
        <w:sdtPr>
          <w:alias w:val="Dokumenttyp"/>
          <w:tag w:val="n8c18e108102445b918df1e7b454ed11"/>
          <w:id w:val="-1424033255"/>
          <w:lock w:val="contentLocked"/>
          <w:placeholder>
            <w:docPart w:val="A3172E465C134F3A8A984C54D8472686"/>
          </w:placeholder>
          <w:dataBinding w:prefixMappings="xmlns:ns0='http://schemas.microsoft.com/office/2006/metadata/properties' xmlns:ns1='http://www.w3.org/2001/XMLSchema-instance' xmlns:ns2='http://schemas.microsoft.com/office/infopath/2007/PartnerControls' xmlns:ns3='79ef91ce-7dfa-49ef-88bf-a7a849b5ff3c' xmlns:ns4='9b8b37db-9f44-487f-aa9b-fc23f7a48443' xmlns:ns5='7018eaad-71b7-4323-aad3-a6903fb72824' xmlns:ns6='d054f995-7dea-4006-b711-d17784d72536' " w:xpath="/ns0:properties[1]/documentManagement[1]/ns5:n8c18e108102445b918df1e7b454ed11[1]/ns2:Terms[1]" w:storeItemID="{E67F84DB-E0C9-41A3-AB0B-51367DD6807A}"/>
          <w:text w:multiLine="1"/>
        </w:sdtPr>
        <w:sdtEndPr/>
        <w:sdtContent>
          <w:tc>
            <w:tcPr>
              <w:tcW w:w="1968" w:type="dxa"/>
              <w:gridSpan w:val="2"/>
            </w:tcPr>
            <w:p w14:paraId="41122CEC" w14:textId="56C32833" w:rsidR="00556901" w:rsidRPr="00F220B0" w:rsidRDefault="00556901" w:rsidP="002F6335">
              <w:pPr>
                <w:pStyle w:val="Beskrivning"/>
              </w:pPr>
              <w:r>
                <w:t>(RE) Rapport</w:t>
              </w:r>
            </w:p>
          </w:tc>
        </w:sdtContent>
      </w:sdt>
      <w:sdt>
        <w:sdtPr>
          <w:alias w:val="Förtydligande dokumenttyp"/>
          <w:tag w:val="i039fb3eb9c54bfeaaf4d1e2e8a2a879"/>
          <w:id w:val="760574419"/>
          <w:lock w:val="contentLocked"/>
          <w:placeholder>
            <w:docPart w:val="CDA8D1E5AFA84BDCAADD61E907FDB60B"/>
          </w:placeholder>
          <w:showingPlcHdr/>
          <w:dataBinding w:prefixMappings="xmlns:ns0='http://schemas.microsoft.com/office/2006/metadata/properties' xmlns:ns1='http://www.w3.org/2001/XMLSchema-instance' xmlns:ns2='http://schemas.microsoft.com/office/infopath/2007/PartnerControls' xmlns:ns3='79ef91ce-7dfa-49ef-88bf-a7a849b5ff3c' xmlns:ns4='9b8b37db-9f44-487f-aa9b-fc23f7a48443' xmlns:ns5='7018eaad-71b7-4323-aad3-a6903fb72824' xmlns:ns6='d054f995-7dea-4006-b711-d17784d72536' " w:xpath="/ns0:properties[1]/documentManagement[1]/ns5:i039fb3eb9c54bfeaaf4d1e2e8a2a879[1]/ns2:Terms[1]" w:storeItemID="{E67F84DB-E0C9-41A3-AB0B-51367DD6807A}"/>
          <w:text w:multiLine="1"/>
        </w:sdtPr>
        <w:sdtEndPr/>
        <w:sdtContent>
          <w:tc>
            <w:tcPr>
              <w:tcW w:w="2477" w:type="dxa"/>
              <w:gridSpan w:val="3"/>
            </w:tcPr>
            <w:p w14:paraId="41122CED" w14:textId="4CB79B29" w:rsidR="00556901" w:rsidRPr="00F220B0" w:rsidRDefault="00556901" w:rsidP="002F6335">
              <w:pPr>
                <w:pStyle w:val="Beskrivning"/>
              </w:pPr>
              <w:r w:rsidRPr="00B04BB5">
                <w:rPr>
                  <w:rStyle w:val="Platshllartext"/>
                </w:rPr>
                <w:t>[Förtydligande dokumenttyp]</w:t>
              </w:r>
            </w:p>
          </w:tc>
        </w:sdtContent>
      </w:sdt>
      <w:tc>
        <w:tcPr>
          <w:tcW w:w="1304" w:type="dxa"/>
          <w:vMerge/>
          <w:vAlign w:val="center"/>
        </w:tcPr>
        <w:p w14:paraId="41122CEE" w14:textId="77777777" w:rsidR="00556901" w:rsidRPr="00476E09" w:rsidRDefault="00556901" w:rsidP="00762EF3">
          <w:pPr>
            <w:pStyle w:val="Beskrivning"/>
            <w:rPr>
              <w:noProof/>
            </w:rPr>
          </w:pPr>
        </w:p>
      </w:tc>
    </w:tr>
    <w:tr w:rsidR="00556901" w:rsidRPr="00476E09" w14:paraId="41122CF4" w14:textId="77777777" w:rsidTr="00441C8E">
      <w:trPr>
        <w:cantSplit/>
        <w:trHeight w:val="465"/>
      </w:trPr>
      <w:tc>
        <w:tcPr>
          <w:tcW w:w="4554" w:type="dxa"/>
          <w:gridSpan w:val="3"/>
        </w:tcPr>
        <w:p w14:paraId="41122CF0" w14:textId="77777777" w:rsidR="00556901" w:rsidRPr="0004066E" w:rsidRDefault="00556901" w:rsidP="00E87689">
          <w:pPr>
            <w:ind w:left="0"/>
          </w:pPr>
        </w:p>
      </w:tc>
      <w:sdt>
        <w:sdtPr>
          <w:id w:val="1539011767"/>
          <w:placeholder>
            <w:docPart w:val="DefaultPlaceholder_1081868576"/>
          </w:placeholder>
          <w:date>
            <w:dateFormat w:val="yyyy-MM-dd"/>
            <w:lid w:val="sv-SE"/>
            <w:storeMappedDataAs w:val="dateTime"/>
            <w:calendar w:val="gregorian"/>
          </w:date>
        </w:sdtPr>
        <w:sdtEndPr/>
        <w:sdtContent>
          <w:tc>
            <w:tcPr>
              <w:tcW w:w="1968" w:type="dxa"/>
              <w:gridSpan w:val="2"/>
              <w:vAlign w:val="bottom"/>
            </w:tcPr>
            <w:p w14:paraId="41122CF1" w14:textId="77777777" w:rsidR="00556901" w:rsidRPr="00441C8E" w:rsidRDefault="00556901" w:rsidP="00441C8E">
              <w:pPr>
                <w:pStyle w:val="Beskrivning"/>
              </w:pPr>
              <w:r w:rsidRPr="00441C8E">
                <w:t>[Ange datum]</w:t>
              </w:r>
            </w:p>
          </w:tc>
        </w:sdtContent>
      </w:sdt>
      <w:tc>
        <w:tcPr>
          <w:tcW w:w="2477" w:type="dxa"/>
          <w:gridSpan w:val="3"/>
          <w:vAlign w:val="bottom"/>
        </w:tcPr>
        <w:p w14:paraId="41122CF2" w14:textId="1DDDD3C6" w:rsidR="00556901" w:rsidRPr="00441C8E" w:rsidRDefault="00556901" w:rsidP="00441C8E">
          <w:pPr>
            <w:pStyle w:val="Beskrivning"/>
          </w:pPr>
          <w:r w:rsidRPr="00441C8E">
            <w:t xml:space="preserve">Dnr: </w:t>
          </w:r>
          <w:sdt>
            <w:sdtPr>
              <w:alias w:val="Kategori"/>
              <w:tag w:val=""/>
              <w:id w:val="-666554925"/>
              <w:dataBinding w:prefixMappings="xmlns:ns0='http://purl.org/dc/elements/1.1/' xmlns:ns1='http://schemas.openxmlformats.org/package/2006/metadata/core-properties' " w:xpath="/ns1:coreProperties[1]/ns1:category[1]" w:storeItemID="{6C3C8BC8-F283-45AE-878A-BAB7291924A1}"/>
              <w:text/>
            </w:sdtPr>
            <w:sdtEndPr/>
            <w:sdtContent>
              <w:r w:rsidR="00580CB5">
                <w:t xml:space="preserve">RSMT </w:t>
              </w:r>
              <w:r w:rsidR="00E91BFA">
                <w:t>2026-2</w:t>
              </w:r>
            </w:sdtContent>
          </w:sdt>
        </w:p>
      </w:tc>
      <w:tc>
        <w:tcPr>
          <w:tcW w:w="1304" w:type="dxa"/>
          <w:vAlign w:val="center"/>
        </w:tcPr>
        <w:p w14:paraId="41122CF3" w14:textId="77777777" w:rsidR="00556901" w:rsidRPr="00476E09" w:rsidRDefault="00556901" w:rsidP="00762EF3">
          <w:pPr>
            <w:pStyle w:val="Beskrivning"/>
            <w:rPr>
              <w:noProof/>
            </w:rPr>
          </w:pPr>
        </w:p>
      </w:tc>
    </w:tr>
    <w:tr w:rsidR="00556901" w14:paraId="41122CF6" w14:textId="77777777" w:rsidTr="00E87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0303" w:type="dxa"/>
          <w:gridSpan w:val="9"/>
          <w:tcBorders>
            <w:top w:val="nil"/>
            <w:left w:val="nil"/>
            <w:bottom w:val="nil"/>
            <w:right w:val="nil"/>
          </w:tcBorders>
        </w:tcPr>
        <w:p w14:paraId="41122CF5" w14:textId="77777777" w:rsidR="00556901" w:rsidRPr="004E6CF3" w:rsidRDefault="00556901" w:rsidP="00762EF3">
          <w:pPr>
            <w:pStyle w:val="Sidhuvud"/>
            <w:rPr>
              <w:lang w:val="sv-SE"/>
            </w:rPr>
          </w:pPr>
        </w:p>
      </w:tc>
    </w:tr>
    <w:tr w:rsidR="00556901" w:rsidRPr="004455D2" w14:paraId="41122D00" w14:textId="77777777" w:rsidTr="00441C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4" w:type="dxa"/>
          <w:vMerge w:val="restart"/>
          <w:tcBorders>
            <w:top w:val="nil"/>
            <w:left w:val="nil"/>
            <w:bottom w:val="nil"/>
            <w:right w:val="single" w:sz="4" w:space="0" w:color="auto"/>
          </w:tcBorders>
        </w:tcPr>
        <w:p w14:paraId="41122CFC" w14:textId="77777777" w:rsidR="00556901" w:rsidRPr="004455D2" w:rsidRDefault="00556901" w:rsidP="003B6F1F">
          <w:pPr>
            <w:rPr>
              <w:color w:val="000000" w:themeColor="text1"/>
            </w:rPr>
          </w:pPr>
        </w:p>
      </w:tc>
      <w:tc>
        <w:tcPr>
          <w:tcW w:w="4110" w:type="dxa"/>
          <w:vMerge w:val="restart"/>
          <w:tcBorders>
            <w:top w:val="single" w:sz="4" w:space="0" w:color="auto"/>
            <w:left w:val="single" w:sz="4" w:space="0" w:color="auto"/>
            <w:bottom w:val="single" w:sz="4" w:space="0" w:color="auto"/>
            <w:right w:val="single" w:sz="4" w:space="0" w:color="auto"/>
          </w:tcBorders>
        </w:tcPr>
        <w:p w14:paraId="742E4181" w14:textId="77777777" w:rsidR="00556901" w:rsidRPr="004455D2" w:rsidRDefault="00556901" w:rsidP="003B6F1F">
          <w:pPr>
            <w:pStyle w:val="Beskrivning"/>
            <w:pBdr>
              <w:left w:val="single" w:sz="4" w:space="4" w:color="auto"/>
            </w:pBdr>
            <w:rPr>
              <w:color w:val="000000" w:themeColor="text1"/>
              <w:sz w:val="16"/>
              <w:szCs w:val="16"/>
            </w:rPr>
          </w:pPr>
          <w:r w:rsidRPr="004455D2">
            <w:rPr>
              <w:b/>
              <w:color w:val="000000" w:themeColor="text1"/>
              <w:sz w:val="16"/>
              <w:szCs w:val="16"/>
            </w:rPr>
            <w:t>Anvisning:</w:t>
          </w:r>
          <w:r w:rsidRPr="004455D2">
            <w:rPr>
              <w:color w:val="000000" w:themeColor="text1"/>
              <w:sz w:val="16"/>
              <w:szCs w:val="16"/>
            </w:rPr>
            <w:t xml:space="preserve"> Följande formulär ska användas av </w:t>
          </w:r>
          <w:r>
            <w:rPr>
              <w:color w:val="000000" w:themeColor="text1"/>
              <w:sz w:val="16"/>
              <w:szCs w:val="16"/>
            </w:rPr>
            <w:t>ovan nämnd verksamhet</w:t>
          </w:r>
          <w:r w:rsidRPr="004455D2">
            <w:rPr>
              <w:color w:val="000000" w:themeColor="text1"/>
              <w:sz w:val="16"/>
              <w:szCs w:val="16"/>
            </w:rPr>
            <w:t xml:space="preserve"> i samband med: </w:t>
          </w:r>
        </w:p>
        <w:p w14:paraId="2D93F2F7" w14:textId="77777777" w:rsidR="00556901" w:rsidRPr="004455D2" w:rsidRDefault="00556901" w:rsidP="00E87689">
          <w:pPr>
            <w:pBdr>
              <w:left w:val="single" w:sz="4" w:space="4" w:color="auto"/>
            </w:pBdr>
            <w:ind w:left="0"/>
            <w:rPr>
              <w:color w:val="000000" w:themeColor="text1"/>
              <w:sz w:val="16"/>
              <w:szCs w:val="16"/>
            </w:rPr>
          </w:pPr>
        </w:p>
        <w:sdt>
          <w:sdtPr>
            <w:rPr>
              <w:b/>
              <w:color w:val="000000" w:themeColor="text1"/>
              <w:sz w:val="18"/>
              <w:szCs w:val="18"/>
            </w:rPr>
            <w:alias w:val="Kommentarer"/>
            <w:tag w:val=""/>
            <w:id w:val="986287293"/>
            <w:dataBinding w:prefixMappings="xmlns:ns0='http://purl.org/dc/elements/1.1/' xmlns:ns1='http://schemas.openxmlformats.org/package/2006/metadata/core-properties' " w:xpath="/ns1:coreProperties[1]/ns0:description[1]" w:storeItemID="{6C3C8BC8-F283-45AE-878A-BAB7291924A1}"/>
            <w:text w:multiLine="1"/>
          </w:sdtPr>
          <w:sdtEndPr/>
          <w:sdtContent>
            <w:p w14:paraId="73B2FFC7" w14:textId="050A3C64" w:rsidR="00556901" w:rsidRPr="00E87689" w:rsidRDefault="00556901" w:rsidP="00E87689">
              <w:pPr>
                <w:pBdr>
                  <w:left w:val="single" w:sz="4" w:space="4" w:color="auto"/>
                </w:pBdr>
                <w:ind w:left="0"/>
                <w:rPr>
                  <w:b/>
                  <w:color w:val="000000" w:themeColor="text1"/>
                  <w:sz w:val="18"/>
                  <w:szCs w:val="18"/>
                </w:rPr>
              </w:pPr>
              <w:r w:rsidRPr="0073601B">
                <w:rPr>
                  <w:b/>
                  <w:color w:val="000000" w:themeColor="text1"/>
                  <w:sz w:val="18"/>
                  <w:szCs w:val="18"/>
                </w:rPr>
                <w:t>Produktframställning av medicinteknisk produkt enligt</w:t>
              </w:r>
              <w:r>
                <w:rPr>
                  <w:b/>
                  <w:color w:val="000000" w:themeColor="text1"/>
                  <w:sz w:val="18"/>
                  <w:szCs w:val="18"/>
                </w:rPr>
                <w:t xml:space="preserve"> SOSF2008:1</w:t>
              </w:r>
            </w:p>
          </w:sdtContent>
        </w:sdt>
        <w:p w14:paraId="5B7394CC" w14:textId="77777777" w:rsidR="00556901" w:rsidRDefault="00556901" w:rsidP="00E87689">
          <w:pPr>
            <w:pBdr>
              <w:left w:val="single" w:sz="4" w:space="4" w:color="auto"/>
            </w:pBdr>
            <w:ind w:left="0"/>
            <w:rPr>
              <w:color w:val="000000" w:themeColor="text1"/>
              <w:sz w:val="16"/>
              <w:szCs w:val="16"/>
            </w:rPr>
          </w:pPr>
        </w:p>
        <w:p w14:paraId="32C52F67" w14:textId="388C187E" w:rsidR="00556901" w:rsidRPr="004455D2" w:rsidRDefault="00556901" w:rsidP="00441C8E">
          <w:pPr>
            <w:pBdr>
              <w:left w:val="single" w:sz="4" w:space="4" w:color="auto"/>
            </w:pBdr>
            <w:ind w:left="0"/>
            <w:rPr>
              <w:color w:val="000000" w:themeColor="text1"/>
            </w:rPr>
          </w:pPr>
          <w:r>
            <w:rPr>
              <w:color w:val="000000" w:themeColor="text1"/>
              <w:sz w:val="16"/>
              <w:szCs w:val="16"/>
            </w:rPr>
            <w:t xml:space="preserve">Vid frågor kontakta MT-Skåne via: </w:t>
          </w:r>
          <w:hyperlink r:id="rId2" w:history="1">
            <w:r w:rsidRPr="00B72E14">
              <w:rPr>
                <w:rStyle w:val="Hyperlnk"/>
                <w:sz w:val="16"/>
                <w:szCs w:val="16"/>
              </w:rPr>
              <w:t>fou.mt@skane.se</w:t>
            </w:r>
          </w:hyperlink>
        </w:p>
      </w:tc>
      <w:tc>
        <w:tcPr>
          <w:tcW w:w="160" w:type="dxa"/>
          <w:vMerge w:val="restart"/>
          <w:tcBorders>
            <w:top w:val="nil"/>
            <w:left w:val="single" w:sz="4" w:space="0" w:color="auto"/>
            <w:right w:val="single" w:sz="4" w:space="0" w:color="auto"/>
          </w:tcBorders>
          <w:vAlign w:val="center"/>
        </w:tcPr>
        <w:p w14:paraId="41122CFD" w14:textId="1B309B5E" w:rsidR="00556901" w:rsidRPr="004455D2" w:rsidRDefault="00556901" w:rsidP="008272EB">
          <w:pPr>
            <w:rPr>
              <w:color w:val="000000" w:themeColor="text1"/>
            </w:rPr>
          </w:pPr>
        </w:p>
      </w:tc>
      <w:tc>
        <w:tcPr>
          <w:tcW w:w="1419" w:type="dxa"/>
          <w:tcBorders>
            <w:top w:val="single" w:sz="4" w:space="0" w:color="auto"/>
            <w:left w:val="single" w:sz="4" w:space="0" w:color="auto"/>
            <w:bottom w:val="single" w:sz="4" w:space="0" w:color="auto"/>
            <w:right w:val="nil"/>
          </w:tcBorders>
          <w:vAlign w:val="center"/>
        </w:tcPr>
        <w:p w14:paraId="41122CFE" w14:textId="77777777" w:rsidR="00556901" w:rsidRPr="00E87689" w:rsidRDefault="00556901" w:rsidP="00E87689">
          <w:pPr>
            <w:pStyle w:val="Beskrivning"/>
            <w:rPr>
              <w:sz w:val="16"/>
              <w:szCs w:val="16"/>
            </w:rPr>
          </w:pPr>
          <w:r w:rsidRPr="00E87689">
            <w:rPr>
              <w:sz w:val="16"/>
              <w:szCs w:val="16"/>
            </w:rPr>
            <w:t>Projektnamn:</w:t>
          </w:r>
        </w:p>
      </w:tc>
      <w:sdt>
        <w:sdtPr>
          <w:rPr>
            <w:b/>
            <w:sz w:val="16"/>
            <w:szCs w:val="16"/>
          </w:rPr>
          <w:alias w:val="Ämne"/>
          <w:tag w:val=""/>
          <w:id w:val="-1888255871"/>
          <w:dataBinding w:prefixMappings="xmlns:ns0='http://purl.org/dc/elements/1.1/' xmlns:ns1='http://schemas.openxmlformats.org/package/2006/metadata/core-properties' " w:xpath="/ns1:coreProperties[1]/ns0:subject[1]" w:storeItemID="{6C3C8BC8-F283-45AE-878A-BAB7291924A1}"/>
          <w:text/>
        </w:sdtPr>
        <w:sdtEndPr/>
        <w:sdtContent>
          <w:tc>
            <w:tcPr>
              <w:tcW w:w="4330" w:type="dxa"/>
              <w:gridSpan w:val="5"/>
              <w:tcBorders>
                <w:top w:val="single" w:sz="4" w:space="0" w:color="auto"/>
                <w:left w:val="nil"/>
                <w:bottom w:val="single" w:sz="4" w:space="0" w:color="auto"/>
                <w:right w:val="single" w:sz="4" w:space="0" w:color="auto"/>
              </w:tcBorders>
              <w:vAlign w:val="center"/>
            </w:tcPr>
            <w:p w14:paraId="41122CFF" w14:textId="1AD47B32" w:rsidR="00556901" w:rsidRPr="00E87689" w:rsidRDefault="00580CB5" w:rsidP="00E87689">
              <w:pPr>
                <w:pStyle w:val="Beskrivning"/>
                <w:rPr>
                  <w:sz w:val="16"/>
                  <w:szCs w:val="16"/>
                </w:rPr>
              </w:pPr>
              <w:r>
                <w:rPr>
                  <w:b/>
                  <w:sz w:val="16"/>
                  <w:szCs w:val="16"/>
                </w:rPr>
                <w:t>Delat högflöde</w:t>
              </w:r>
            </w:p>
          </w:tc>
        </w:sdtContent>
      </w:sdt>
    </w:tr>
    <w:tr w:rsidR="00556901" w:rsidRPr="004455D2" w14:paraId="41122D07" w14:textId="77777777" w:rsidTr="00441C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4" w:type="dxa"/>
          <w:vMerge/>
          <w:tcBorders>
            <w:top w:val="nil"/>
            <w:left w:val="nil"/>
            <w:bottom w:val="nil"/>
            <w:right w:val="single" w:sz="4" w:space="0" w:color="auto"/>
          </w:tcBorders>
        </w:tcPr>
        <w:p w14:paraId="41122D01" w14:textId="77777777" w:rsidR="00556901" w:rsidRPr="004455D2" w:rsidRDefault="00556901" w:rsidP="00762EF3">
          <w:pPr>
            <w:pStyle w:val="Beskrivning"/>
            <w:rPr>
              <w:b/>
              <w:color w:val="000000" w:themeColor="text1"/>
              <w:sz w:val="18"/>
              <w:szCs w:val="18"/>
            </w:rPr>
          </w:pPr>
        </w:p>
      </w:tc>
      <w:tc>
        <w:tcPr>
          <w:tcW w:w="4110" w:type="dxa"/>
          <w:vMerge/>
          <w:tcBorders>
            <w:top w:val="single" w:sz="4" w:space="0" w:color="auto"/>
            <w:left w:val="single" w:sz="4" w:space="0" w:color="auto"/>
            <w:bottom w:val="single" w:sz="4" w:space="0" w:color="auto"/>
            <w:right w:val="single" w:sz="4" w:space="0" w:color="auto"/>
          </w:tcBorders>
        </w:tcPr>
        <w:p w14:paraId="43B894C8" w14:textId="77777777" w:rsidR="00556901" w:rsidRPr="004455D2" w:rsidRDefault="00556901" w:rsidP="00762EF3">
          <w:pPr>
            <w:pStyle w:val="Beskrivning"/>
            <w:rPr>
              <w:b/>
              <w:color w:val="000000" w:themeColor="text1"/>
              <w:sz w:val="18"/>
              <w:szCs w:val="18"/>
            </w:rPr>
          </w:pPr>
        </w:p>
      </w:tc>
      <w:tc>
        <w:tcPr>
          <w:tcW w:w="160" w:type="dxa"/>
          <w:vMerge/>
          <w:tcBorders>
            <w:top w:val="single" w:sz="4" w:space="0" w:color="auto"/>
            <w:left w:val="single" w:sz="4" w:space="0" w:color="auto"/>
            <w:right w:val="single" w:sz="4" w:space="0" w:color="auto"/>
          </w:tcBorders>
          <w:vAlign w:val="center"/>
        </w:tcPr>
        <w:p w14:paraId="41122D02" w14:textId="040EB814" w:rsidR="00556901" w:rsidRPr="004455D2" w:rsidRDefault="00556901" w:rsidP="00762EF3">
          <w:pPr>
            <w:pStyle w:val="Beskrivning"/>
            <w:rPr>
              <w:color w:val="000000" w:themeColor="text1"/>
            </w:rPr>
          </w:pPr>
        </w:p>
      </w:tc>
      <w:tc>
        <w:tcPr>
          <w:tcW w:w="1419" w:type="dxa"/>
          <w:tcBorders>
            <w:top w:val="single" w:sz="4" w:space="0" w:color="auto"/>
            <w:left w:val="single" w:sz="4" w:space="0" w:color="auto"/>
            <w:bottom w:val="single" w:sz="4" w:space="0" w:color="auto"/>
            <w:right w:val="nil"/>
          </w:tcBorders>
          <w:vAlign w:val="center"/>
        </w:tcPr>
        <w:p w14:paraId="41122D03" w14:textId="77777777" w:rsidR="00556901" w:rsidRPr="00E87689" w:rsidRDefault="00556901" w:rsidP="00E87689">
          <w:pPr>
            <w:pStyle w:val="Beskrivning"/>
            <w:rPr>
              <w:sz w:val="16"/>
              <w:szCs w:val="16"/>
            </w:rPr>
          </w:pPr>
          <w:r w:rsidRPr="00E87689">
            <w:rPr>
              <w:sz w:val="16"/>
              <w:szCs w:val="16"/>
            </w:rPr>
            <w:t>Faktaägare:</w:t>
          </w:r>
        </w:p>
      </w:tc>
      <w:sdt>
        <w:sdtPr>
          <w:rPr>
            <w:b/>
            <w:sz w:val="16"/>
            <w:szCs w:val="16"/>
          </w:rPr>
          <w:alias w:val="Granskare"/>
          <w:tag w:val="Granskare"/>
          <w:id w:val="1024443458"/>
          <w:comboBox>
            <w:listItem w:displayText="-" w:value="-"/>
            <w:listItem w:displayText="Konstruktör" w:value="Konstruktör"/>
            <w:listItem w:displayText="MT-ingenjör" w:value="MT-ingenjör"/>
            <w:listItem w:displayText="Mekanisk ingenjör" w:value="Mekanisk ingenjör"/>
            <w:listItem w:displayText="Projektledare" w:value="Projektledare"/>
            <w:listItem w:displayText="Enhetschef" w:value="Enhetschef"/>
            <w:listItem w:displayText="Verksamhetschef" w:value="Verksamhetschef"/>
          </w:comboBox>
        </w:sdtPr>
        <w:sdtEndPr/>
        <w:sdtContent>
          <w:tc>
            <w:tcPr>
              <w:tcW w:w="1559" w:type="dxa"/>
              <w:gridSpan w:val="2"/>
              <w:tcBorders>
                <w:top w:val="single" w:sz="4" w:space="0" w:color="auto"/>
                <w:left w:val="nil"/>
                <w:bottom w:val="single" w:sz="4" w:space="0" w:color="auto"/>
                <w:right w:val="single" w:sz="4" w:space="0" w:color="auto"/>
              </w:tcBorders>
              <w:vAlign w:val="center"/>
            </w:tcPr>
            <w:p w14:paraId="41122D04" w14:textId="38FD6865" w:rsidR="00556901" w:rsidRPr="00C85EBF" w:rsidRDefault="00556901" w:rsidP="00E87689">
              <w:pPr>
                <w:pStyle w:val="Beskrivning"/>
                <w:rPr>
                  <w:b/>
                  <w:sz w:val="16"/>
                  <w:szCs w:val="16"/>
                </w:rPr>
              </w:pPr>
              <w:r>
                <w:rPr>
                  <w:b/>
                  <w:sz w:val="16"/>
                  <w:szCs w:val="16"/>
                </w:rPr>
                <w:t>Per Nordqvist</w:t>
              </w:r>
            </w:p>
          </w:tc>
        </w:sdtContent>
      </w:sdt>
      <w:tc>
        <w:tcPr>
          <w:tcW w:w="992" w:type="dxa"/>
          <w:tcBorders>
            <w:top w:val="single" w:sz="4" w:space="0" w:color="auto"/>
            <w:left w:val="single" w:sz="4" w:space="0" w:color="auto"/>
            <w:bottom w:val="single" w:sz="4" w:space="0" w:color="auto"/>
            <w:right w:val="nil"/>
          </w:tcBorders>
          <w:vAlign w:val="center"/>
        </w:tcPr>
        <w:p w14:paraId="41122D05" w14:textId="77777777" w:rsidR="00556901" w:rsidRPr="00E87689" w:rsidRDefault="00556901" w:rsidP="00E87689">
          <w:pPr>
            <w:pStyle w:val="Beskrivning"/>
            <w:rPr>
              <w:sz w:val="16"/>
              <w:szCs w:val="16"/>
            </w:rPr>
          </w:pPr>
          <w:r w:rsidRPr="00E87689">
            <w:rPr>
              <w:sz w:val="16"/>
              <w:szCs w:val="16"/>
            </w:rPr>
            <w:t>Granskare:</w:t>
          </w:r>
        </w:p>
      </w:tc>
      <w:sdt>
        <w:sdtPr>
          <w:rPr>
            <w:b/>
            <w:sz w:val="16"/>
            <w:szCs w:val="16"/>
          </w:rPr>
          <w:alias w:val="Granskare"/>
          <w:tag w:val="Granskare"/>
          <w:id w:val="1866854761"/>
          <w:comboBox>
            <w:listItem w:displayText="-" w:value="-"/>
            <w:listItem w:displayText="Konstruktör" w:value="Konstruktör"/>
            <w:listItem w:displayText="MT-ingenjör" w:value="MT-ingenjör"/>
            <w:listItem w:displayText="Mekanisk ingenjör" w:value="Mekanisk ingenjör"/>
            <w:listItem w:displayText="Projektledare" w:value="Projektledare"/>
            <w:listItem w:displayText="Enhetschef" w:value="Enhetschef"/>
            <w:listItem w:displayText="Verksamhetschef" w:value="Verksamhetschef"/>
          </w:comboBox>
        </w:sdtPr>
        <w:sdtEndPr/>
        <w:sdtContent>
          <w:tc>
            <w:tcPr>
              <w:tcW w:w="1779" w:type="dxa"/>
              <w:gridSpan w:val="2"/>
              <w:tcBorders>
                <w:top w:val="single" w:sz="4" w:space="0" w:color="auto"/>
                <w:left w:val="nil"/>
                <w:bottom w:val="single" w:sz="4" w:space="0" w:color="auto"/>
                <w:right w:val="single" w:sz="4" w:space="0" w:color="auto"/>
              </w:tcBorders>
              <w:vAlign w:val="center"/>
            </w:tcPr>
            <w:p w14:paraId="41122D06" w14:textId="77777777" w:rsidR="00556901" w:rsidRPr="00C85EBF" w:rsidRDefault="00556901" w:rsidP="00E87689">
              <w:pPr>
                <w:pStyle w:val="Beskrivning"/>
                <w:rPr>
                  <w:b/>
                  <w:sz w:val="16"/>
                  <w:szCs w:val="16"/>
                </w:rPr>
              </w:pPr>
              <w:r w:rsidRPr="00C85EBF">
                <w:rPr>
                  <w:b/>
                  <w:sz w:val="16"/>
                  <w:szCs w:val="16"/>
                </w:rPr>
                <w:t>Välj ett objekt</w:t>
              </w:r>
            </w:p>
          </w:tc>
        </w:sdtContent>
      </w:sdt>
    </w:tr>
    <w:tr w:rsidR="00556901" w:rsidRPr="004455D2" w14:paraId="41122D0E" w14:textId="77777777" w:rsidTr="00441C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4" w:type="dxa"/>
          <w:vMerge/>
          <w:tcBorders>
            <w:top w:val="nil"/>
            <w:left w:val="nil"/>
            <w:bottom w:val="nil"/>
            <w:right w:val="single" w:sz="4" w:space="0" w:color="auto"/>
          </w:tcBorders>
        </w:tcPr>
        <w:p w14:paraId="41122D08" w14:textId="77777777" w:rsidR="00556901" w:rsidRPr="004455D2" w:rsidRDefault="00556901" w:rsidP="00762EF3">
          <w:pPr>
            <w:pStyle w:val="Beskrivning"/>
            <w:rPr>
              <w:b/>
              <w:color w:val="000000" w:themeColor="text1"/>
              <w:sz w:val="18"/>
              <w:szCs w:val="18"/>
            </w:rPr>
          </w:pPr>
        </w:p>
      </w:tc>
      <w:tc>
        <w:tcPr>
          <w:tcW w:w="4110" w:type="dxa"/>
          <w:vMerge/>
          <w:tcBorders>
            <w:top w:val="single" w:sz="4" w:space="0" w:color="auto"/>
            <w:left w:val="single" w:sz="4" w:space="0" w:color="auto"/>
            <w:bottom w:val="single" w:sz="4" w:space="0" w:color="auto"/>
            <w:right w:val="single" w:sz="4" w:space="0" w:color="auto"/>
          </w:tcBorders>
        </w:tcPr>
        <w:p w14:paraId="432F2E44" w14:textId="77777777" w:rsidR="00556901" w:rsidRPr="004455D2" w:rsidRDefault="00556901" w:rsidP="00762EF3">
          <w:pPr>
            <w:pStyle w:val="Beskrivning"/>
            <w:rPr>
              <w:b/>
              <w:color w:val="000000" w:themeColor="text1"/>
              <w:sz w:val="18"/>
              <w:szCs w:val="18"/>
            </w:rPr>
          </w:pPr>
        </w:p>
      </w:tc>
      <w:tc>
        <w:tcPr>
          <w:tcW w:w="160" w:type="dxa"/>
          <w:vMerge/>
          <w:tcBorders>
            <w:left w:val="single" w:sz="4" w:space="0" w:color="auto"/>
            <w:right w:val="single" w:sz="4" w:space="0" w:color="auto"/>
          </w:tcBorders>
          <w:vAlign w:val="center"/>
        </w:tcPr>
        <w:p w14:paraId="41122D09" w14:textId="09E22196" w:rsidR="00556901" w:rsidRPr="004455D2" w:rsidRDefault="00556901" w:rsidP="00762EF3">
          <w:pPr>
            <w:pStyle w:val="Beskrivning"/>
            <w:rPr>
              <w:color w:val="000000" w:themeColor="text1"/>
            </w:rPr>
          </w:pPr>
        </w:p>
      </w:tc>
      <w:tc>
        <w:tcPr>
          <w:tcW w:w="1419" w:type="dxa"/>
          <w:tcBorders>
            <w:top w:val="single" w:sz="4" w:space="0" w:color="auto"/>
            <w:left w:val="single" w:sz="4" w:space="0" w:color="auto"/>
            <w:bottom w:val="single" w:sz="4" w:space="0" w:color="auto"/>
            <w:right w:val="nil"/>
          </w:tcBorders>
          <w:vAlign w:val="center"/>
        </w:tcPr>
        <w:p w14:paraId="41122D0A" w14:textId="77777777" w:rsidR="00556901" w:rsidRPr="00E87689" w:rsidRDefault="00556901" w:rsidP="00E87689">
          <w:pPr>
            <w:pStyle w:val="Beskrivning"/>
            <w:rPr>
              <w:sz w:val="16"/>
              <w:szCs w:val="16"/>
            </w:rPr>
          </w:pPr>
          <w:r w:rsidRPr="00E87689">
            <w:rPr>
              <w:sz w:val="16"/>
              <w:szCs w:val="16"/>
            </w:rPr>
            <w:t>Godkänns av:</w:t>
          </w:r>
        </w:p>
      </w:tc>
      <w:sdt>
        <w:sdtPr>
          <w:rPr>
            <w:b/>
            <w:sz w:val="16"/>
            <w:szCs w:val="16"/>
          </w:rPr>
          <w:alias w:val="Granskare"/>
          <w:tag w:val="Granskare"/>
          <w:id w:val="-1086849146"/>
          <w:comboBox>
            <w:listItem w:displayText="-" w:value="-"/>
            <w:listItem w:displayText="Konstruktör" w:value="Konstruktör"/>
            <w:listItem w:displayText="MT-ingenjör" w:value="MT-ingenjör"/>
            <w:listItem w:displayText="Mekanisk ingenjör" w:value="Mekanisk ingenjör"/>
            <w:listItem w:displayText="Projektledare" w:value="Projektledare"/>
            <w:listItem w:displayText="Enhetschef" w:value="Enhetschef"/>
            <w:listItem w:displayText="Verksamhetschef" w:value="Verksamhetschef"/>
          </w:comboBox>
        </w:sdtPr>
        <w:sdtEndPr/>
        <w:sdtContent>
          <w:tc>
            <w:tcPr>
              <w:tcW w:w="1559" w:type="dxa"/>
              <w:gridSpan w:val="2"/>
              <w:tcBorders>
                <w:top w:val="single" w:sz="4" w:space="0" w:color="auto"/>
                <w:left w:val="nil"/>
                <w:bottom w:val="single" w:sz="4" w:space="0" w:color="auto"/>
                <w:right w:val="single" w:sz="4" w:space="0" w:color="auto"/>
              </w:tcBorders>
              <w:vAlign w:val="center"/>
            </w:tcPr>
            <w:p w14:paraId="41122D0B" w14:textId="77777777" w:rsidR="00556901" w:rsidRPr="00C85EBF" w:rsidRDefault="00556901" w:rsidP="00E87689">
              <w:pPr>
                <w:pStyle w:val="Beskrivning"/>
                <w:rPr>
                  <w:b/>
                  <w:sz w:val="16"/>
                  <w:szCs w:val="16"/>
                </w:rPr>
              </w:pPr>
              <w:r w:rsidRPr="00C85EBF">
                <w:rPr>
                  <w:b/>
                  <w:sz w:val="16"/>
                  <w:szCs w:val="16"/>
                </w:rPr>
                <w:t>Välj ett objekt.</w:t>
              </w:r>
            </w:p>
          </w:tc>
        </w:sdtContent>
      </w:sdt>
      <w:tc>
        <w:tcPr>
          <w:tcW w:w="992" w:type="dxa"/>
          <w:tcBorders>
            <w:top w:val="single" w:sz="4" w:space="0" w:color="auto"/>
            <w:left w:val="single" w:sz="4" w:space="0" w:color="auto"/>
            <w:bottom w:val="single" w:sz="4" w:space="0" w:color="auto"/>
            <w:right w:val="nil"/>
          </w:tcBorders>
          <w:vAlign w:val="center"/>
        </w:tcPr>
        <w:p w14:paraId="41122D0C" w14:textId="77777777" w:rsidR="00556901" w:rsidRPr="00E87689" w:rsidRDefault="00556901" w:rsidP="00E87689">
          <w:pPr>
            <w:pStyle w:val="Beskrivning"/>
            <w:rPr>
              <w:sz w:val="16"/>
              <w:szCs w:val="16"/>
            </w:rPr>
          </w:pPr>
          <w:r w:rsidRPr="00E87689">
            <w:rPr>
              <w:sz w:val="16"/>
              <w:szCs w:val="16"/>
            </w:rPr>
            <w:t>Version:</w:t>
          </w:r>
        </w:p>
      </w:tc>
      <w:sdt>
        <w:sdtPr>
          <w:rPr>
            <w:b/>
            <w:sz w:val="16"/>
            <w:szCs w:val="16"/>
          </w:rPr>
          <w:alias w:val="Version"/>
          <w:tag w:val="Version"/>
          <w:id w:val="342748353"/>
          <w:dropDownList>
            <w:listItem w:displayText="-" w:value="-"/>
            <w:listItem w:displayText="0.1" w:value="0.1"/>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0.2" w:value="0.2"/>
            <w:listItem w:displayText="2.0" w:value="2.0"/>
          </w:dropDownList>
        </w:sdtPr>
        <w:sdtEndPr/>
        <w:sdtContent>
          <w:tc>
            <w:tcPr>
              <w:tcW w:w="1779" w:type="dxa"/>
              <w:gridSpan w:val="2"/>
              <w:tcBorders>
                <w:top w:val="single" w:sz="4" w:space="0" w:color="auto"/>
                <w:left w:val="nil"/>
                <w:bottom w:val="single" w:sz="4" w:space="0" w:color="auto"/>
                <w:right w:val="single" w:sz="4" w:space="0" w:color="auto"/>
              </w:tcBorders>
              <w:vAlign w:val="center"/>
            </w:tcPr>
            <w:p w14:paraId="41122D0D" w14:textId="3B32FAC4" w:rsidR="00556901" w:rsidRPr="00C85EBF" w:rsidRDefault="00BD1A53" w:rsidP="00E87689">
              <w:pPr>
                <w:pStyle w:val="Beskrivning"/>
                <w:rPr>
                  <w:b/>
                  <w:sz w:val="16"/>
                  <w:szCs w:val="16"/>
                </w:rPr>
              </w:pPr>
              <w:r>
                <w:rPr>
                  <w:b/>
                  <w:sz w:val="16"/>
                  <w:szCs w:val="16"/>
                </w:rPr>
                <w:t>0.1</w:t>
              </w:r>
            </w:p>
          </w:tc>
        </w:sdtContent>
      </w:sdt>
    </w:tr>
    <w:tr w:rsidR="00556901" w:rsidRPr="004455D2" w14:paraId="41122D15" w14:textId="77777777" w:rsidTr="00441C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4" w:type="dxa"/>
          <w:vMerge/>
          <w:tcBorders>
            <w:top w:val="nil"/>
            <w:left w:val="nil"/>
            <w:bottom w:val="nil"/>
            <w:right w:val="single" w:sz="4" w:space="0" w:color="auto"/>
          </w:tcBorders>
        </w:tcPr>
        <w:p w14:paraId="41122D0F" w14:textId="77777777" w:rsidR="00556901" w:rsidRPr="004455D2" w:rsidRDefault="00556901" w:rsidP="00762EF3">
          <w:pPr>
            <w:pStyle w:val="Beskrivning"/>
            <w:rPr>
              <w:b/>
              <w:color w:val="000000" w:themeColor="text1"/>
              <w:sz w:val="18"/>
              <w:szCs w:val="18"/>
            </w:rPr>
          </w:pPr>
        </w:p>
      </w:tc>
      <w:tc>
        <w:tcPr>
          <w:tcW w:w="4110" w:type="dxa"/>
          <w:vMerge/>
          <w:tcBorders>
            <w:top w:val="single" w:sz="4" w:space="0" w:color="auto"/>
            <w:left w:val="single" w:sz="4" w:space="0" w:color="auto"/>
            <w:bottom w:val="single" w:sz="4" w:space="0" w:color="auto"/>
            <w:right w:val="single" w:sz="4" w:space="0" w:color="auto"/>
          </w:tcBorders>
        </w:tcPr>
        <w:p w14:paraId="5D1BADA9" w14:textId="77777777" w:rsidR="00556901" w:rsidRPr="004455D2" w:rsidRDefault="00556901" w:rsidP="00762EF3">
          <w:pPr>
            <w:pStyle w:val="Beskrivning"/>
            <w:rPr>
              <w:b/>
              <w:color w:val="000000" w:themeColor="text1"/>
              <w:sz w:val="18"/>
              <w:szCs w:val="18"/>
            </w:rPr>
          </w:pPr>
        </w:p>
      </w:tc>
      <w:tc>
        <w:tcPr>
          <w:tcW w:w="160" w:type="dxa"/>
          <w:vMerge/>
          <w:tcBorders>
            <w:left w:val="single" w:sz="4" w:space="0" w:color="auto"/>
            <w:bottom w:val="nil"/>
            <w:right w:val="single" w:sz="4" w:space="0" w:color="auto"/>
          </w:tcBorders>
          <w:vAlign w:val="center"/>
        </w:tcPr>
        <w:p w14:paraId="41122D10" w14:textId="62471C75" w:rsidR="00556901" w:rsidRPr="004455D2" w:rsidRDefault="00556901" w:rsidP="00762EF3">
          <w:pPr>
            <w:pStyle w:val="Beskrivning"/>
            <w:rPr>
              <w:color w:val="000000" w:themeColor="text1"/>
            </w:rPr>
          </w:pPr>
        </w:p>
      </w:tc>
      <w:tc>
        <w:tcPr>
          <w:tcW w:w="1419" w:type="dxa"/>
          <w:tcBorders>
            <w:top w:val="single" w:sz="4" w:space="0" w:color="auto"/>
            <w:left w:val="single" w:sz="4" w:space="0" w:color="auto"/>
            <w:bottom w:val="single" w:sz="4" w:space="0" w:color="auto"/>
            <w:right w:val="nil"/>
          </w:tcBorders>
          <w:vAlign w:val="center"/>
        </w:tcPr>
        <w:p w14:paraId="41122D11" w14:textId="77777777" w:rsidR="00556901" w:rsidRPr="00E87689" w:rsidRDefault="00556901" w:rsidP="00E87689">
          <w:pPr>
            <w:pStyle w:val="Beskrivning"/>
            <w:rPr>
              <w:sz w:val="16"/>
              <w:szCs w:val="16"/>
            </w:rPr>
          </w:pPr>
          <w:r w:rsidRPr="00E87689">
            <w:rPr>
              <w:sz w:val="16"/>
              <w:szCs w:val="16"/>
            </w:rPr>
            <w:t xml:space="preserve">Klassning: </w:t>
          </w:r>
        </w:p>
      </w:tc>
      <w:sdt>
        <w:sdtPr>
          <w:rPr>
            <w:b/>
            <w:sz w:val="16"/>
            <w:szCs w:val="16"/>
          </w:rPr>
          <w:alias w:val="Informationsklassning"/>
          <w:tag w:val="Informationsklassning"/>
          <w:id w:val="332114409"/>
          <w:placeholder>
            <w:docPart w:val="6609C308990844EAA35E58664A63BDB7"/>
          </w:placeholder>
          <w:showingPlcHdr/>
          <w:comboBox>
            <w:listItem w:displayText="-" w:value="-"/>
            <w:listItem w:displayText="Allmän" w:value="Allmän"/>
            <w:listItem w:displayText="Intern" w:value="Intern"/>
            <w:listItem w:displayText="Restriktion" w:value="Restriktion"/>
            <w:listItem w:displayText="Konfidentiell" w:value="Konfidentiell"/>
          </w:comboBox>
        </w:sdtPr>
        <w:sdtEndPr/>
        <w:sdtContent>
          <w:tc>
            <w:tcPr>
              <w:tcW w:w="1559" w:type="dxa"/>
              <w:gridSpan w:val="2"/>
              <w:tcBorders>
                <w:top w:val="single" w:sz="4" w:space="0" w:color="auto"/>
                <w:left w:val="nil"/>
                <w:bottom w:val="single" w:sz="4" w:space="0" w:color="auto"/>
                <w:right w:val="single" w:sz="4" w:space="0" w:color="auto"/>
              </w:tcBorders>
              <w:vAlign w:val="center"/>
            </w:tcPr>
            <w:p w14:paraId="41122D12" w14:textId="77777777" w:rsidR="00556901" w:rsidRPr="00C85EBF" w:rsidRDefault="00556901" w:rsidP="00E87689">
              <w:pPr>
                <w:pStyle w:val="Beskrivning"/>
                <w:rPr>
                  <w:b/>
                  <w:sz w:val="16"/>
                  <w:szCs w:val="16"/>
                </w:rPr>
              </w:pPr>
              <w:r w:rsidRPr="00C85EBF">
                <w:rPr>
                  <w:rStyle w:val="Platshllartext"/>
                  <w:b/>
                  <w:color w:val="auto"/>
                  <w:sz w:val="16"/>
                  <w:szCs w:val="16"/>
                </w:rPr>
                <w:t>Välj ett objekt.</w:t>
              </w:r>
            </w:p>
          </w:tc>
        </w:sdtContent>
      </w:sdt>
      <w:tc>
        <w:tcPr>
          <w:tcW w:w="992" w:type="dxa"/>
          <w:tcBorders>
            <w:top w:val="single" w:sz="4" w:space="0" w:color="auto"/>
            <w:left w:val="single" w:sz="4" w:space="0" w:color="auto"/>
            <w:bottom w:val="single" w:sz="4" w:space="0" w:color="auto"/>
            <w:right w:val="nil"/>
          </w:tcBorders>
          <w:vAlign w:val="center"/>
        </w:tcPr>
        <w:p w14:paraId="41122D13" w14:textId="77777777" w:rsidR="00556901" w:rsidRPr="00E87689" w:rsidRDefault="00556901" w:rsidP="00E87689">
          <w:pPr>
            <w:pStyle w:val="Beskrivning"/>
            <w:rPr>
              <w:sz w:val="16"/>
              <w:szCs w:val="16"/>
            </w:rPr>
          </w:pPr>
          <w:r w:rsidRPr="00E87689">
            <w:rPr>
              <w:sz w:val="16"/>
              <w:szCs w:val="16"/>
            </w:rPr>
            <w:t>Status:</w:t>
          </w:r>
        </w:p>
      </w:tc>
      <w:sdt>
        <w:sdtPr>
          <w:rPr>
            <w:b/>
            <w:strike/>
            <w:sz w:val="16"/>
            <w:szCs w:val="16"/>
          </w:rPr>
          <w:alias w:val="Dokumentstatus"/>
          <w:tag w:val="Dokumentstatus"/>
          <w:id w:val="-1254660703"/>
          <w:dataBinding w:prefixMappings="xmlns:ns0='http://schemas.microsoft.com/office/2006/metadata/properties' xmlns:ns1='http://www.w3.org/2001/XMLSchema-instance' xmlns:ns2='http://schemas.microsoft.com/office/infopath/2007/PartnerControls' xmlns:ns3='79ef91ce-7dfa-49ef-88bf-a7a849b5ff3c' xmlns:ns4='9b8b37db-9f44-487f-aa9b-fc23f7a48443' xmlns:ns5='7018eaad-71b7-4323-aad3-a6903fb72824' xmlns:ns6='d054f995-7dea-4006-b711-d17784d72536' " w:xpath="/ns0:properties[1]/documentManagement[1]/ns5:Dokumentstatus[1]" w:storeItemID="{E67F84DB-E0C9-41A3-AB0B-51367DD6807A}"/>
          <w:dropDownList>
            <w:listItem w:value="[Dokumentstatus]"/>
          </w:dropDownList>
        </w:sdtPr>
        <w:sdtEndPr/>
        <w:sdtContent>
          <w:tc>
            <w:tcPr>
              <w:tcW w:w="1779" w:type="dxa"/>
              <w:gridSpan w:val="2"/>
              <w:tcBorders>
                <w:top w:val="single" w:sz="4" w:space="0" w:color="auto"/>
                <w:left w:val="nil"/>
                <w:bottom w:val="single" w:sz="4" w:space="0" w:color="auto"/>
                <w:right w:val="single" w:sz="4" w:space="0" w:color="auto"/>
              </w:tcBorders>
              <w:vAlign w:val="center"/>
            </w:tcPr>
            <w:p w14:paraId="41122D14" w14:textId="12344C7B" w:rsidR="00556901" w:rsidRPr="00C85EBF" w:rsidRDefault="00556901" w:rsidP="00E87689">
              <w:pPr>
                <w:pStyle w:val="Beskrivning"/>
                <w:rPr>
                  <w:b/>
                  <w:sz w:val="16"/>
                  <w:szCs w:val="16"/>
                </w:rPr>
              </w:pPr>
              <w:r w:rsidRPr="00801A38">
                <w:rPr>
                  <w:b/>
                  <w:strike/>
                  <w:sz w:val="16"/>
                  <w:szCs w:val="16"/>
                </w:rPr>
                <w:t>Granskad</w:t>
              </w:r>
            </w:p>
          </w:tc>
        </w:sdtContent>
      </w:sdt>
    </w:tr>
  </w:tbl>
  <w:p w14:paraId="41122D16" w14:textId="03394B0F" w:rsidR="00556901" w:rsidRPr="004455D2" w:rsidRDefault="00556901" w:rsidP="00D1242E">
    <w:pPr>
      <w:pStyle w:val="Sidhuvud"/>
      <w:rPr>
        <w:color w:val="000000" w:themeColor="text1"/>
        <w:sz w:val="16"/>
        <w:szCs w:val="16"/>
        <w:lang w:val="sv-SE"/>
      </w:rPr>
    </w:pPr>
    <w:r>
      <w:rPr>
        <w:noProof/>
        <w:color w:val="C00000"/>
        <w:sz w:val="16"/>
        <w:szCs w:val="16"/>
        <w:lang w:val="sv-SE"/>
      </w:rPr>
      <mc:AlternateContent>
        <mc:Choice Requires="wps">
          <w:drawing>
            <wp:anchor distT="0" distB="0" distL="114300" distR="114300" simplePos="0" relativeHeight="251656704" behindDoc="0" locked="0" layoutInCell="1" allowOverlap="1" wp14:anchorId="1731D6E9" wp14:editId="4E973199">
              <wp:simplePos x="0" y="0"/>
              <wp:positionH relativeFrom="column">
                <wp:posOffset>-1071245</wp:posOffset>
              </wp:positionH>
              <wp:positionV relativeFrom="paragraph">
                <wp:posOffset>9157335</wp:posOffset>
              </wp:positionV>
              <wp:extent cx="1099185" cy="338455"/>
              <wp:effectExtent l="0" t="635" r="5080" b="5080"/>
              <wp:wrapSquare wrapText="bothSides"/>
              <wp:docPr id="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99185" cy="338455"/>
                      </a:xfrm>
                      <a:prstGeom prst="rect">
                        <a:avLst/>
                      </a:prstGeom>
                      <a:solidFill>
                        <a:srgbClr val="FFFFFF"/>
                      </a:solidFill>
                      <a:ln w="9525">
                        <a:noFill/>
                        <a:miter lim="800000"/>
                        <a:headEnd/>
                        <a:tailEnd/>
                      </a:ln>
                    </wps:spPr>
                    <wps:txbx>
                      <w:txbxContent>
                        <w:sdt>
                          <w:sdtPr>
                            <w:rPr>
                              <w:color w:val="A6A6A6" w:themeColor="background1" w:themeShade="A6"/>
                              <w:sz w:val="12"/>
                              <w:szCs w:val="12"/>
                            </w:rPr>
                            <w:alias w:val="Nyckelord"/>
                            <w:tag w:val=""/>
                            <w:id w:val="-1876688600"/>
                            <w:dataBinding w:prefixMappings="xmlns:ns0='http://purl.org/dc/elements/1.1/' xmlns:ns1='http://schemas.openxmlformats.org/package/2006/metadata/core-properties' " w:xpath="/ns1:coreProperties[1]/ns1:keywords[1]" w:storeItemID="{6C3C8BC8-F283-45AE-878A-BAB7291924A1}"/>
                            <w:text/>
                          </w:sdtPr>
                          <w:sdtEndPr/>
                          <w:sdtContent>
                            <w:p w14:paraId="41122D28" w14:textId="4123084F" w:rsidR="00556901" w:rsidRPr="00161839" w:rsidRDefault="00556901" w:rsidP="00992947">
                              <w:pPr>
                                <w:rPr>
                                  <w:color w:val="A6A6A6" w:themeColor="background1" w:themeShade="A6"/>
                                  <w:sz w:val="12"/>
                                  <w:szCs w:val="12"/>
                                </w:rPr>
                              </w:pPr>
                              <w:r>
                                <w:rPr>
                                  <w:color w:val="A6A6A6" w:themeColor="background1" w:themeShade="A6"/>
                                  <w:sz w:val="12"/>
                                  <w:szCs w:val="12"/>
                                </w:rPr>
                                <w:t>13-3525</w:t>
                              </w:r>
                            </w:p>
                          </w:sdtContent>
                        </w:sdt>
                      </w:txbxContent>
                    </wps:txbx>
                    <wps:bodyPr rot="0" vert="horz" wrap="square" lIns="91440" tIns="45720" rIns="91440" bIns="45720" anchor="ctr" anchorCtr="0">
                      <a:noAutofit/>
                    </wps:bodyPr>
                  </wps:wsp>
                </a:graphicData>
              </a:graphic>
            </wp:anchor>
          </w:drawing>
        </mc:Choice>
        <mc:Fallback xmlns:w16="http://schemas.microsoft.com/office/word/2018/wordml" xmlns:w16cex="http://schemas.microsoft.com/office/word/2018/wordml/cex">
          <w:pict>
            <v:shapetype w14:anchorId="1731D6E9" id="_x0000_t202" coordsize="21600,21600" o:spt="202" path="m,l,21600r21600,l21600,xe">
              <v:stroke joinstyle="miter"/>
              <v:path gradientshapeok="t" o:connecttype="rect"/>
            </v:shapetype>
            <v:shape id="Textruta 2" o:spid="_x0000_s1028" type="#_x0000_t202" style="position:absolute;left:0;text-align:left;margin-left:-84.35pt;margin-top:721.05pt;width:86.55pt;height:26.65pt;rotation:-90;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" stroked="f">
              <v:textbox>
                <w:txbxContent>
                  <w:sdt>
                    <w:sdtPr>
                      <w:rPr>
                        <w:color w:val="A6A6A6" w:themeColor="background1" w:themeShade="A6"/>
                        <w:sz w:val="12"/>
                        <w:szCs w:val="12"/>
                      </w:rPr>
                      <w:alias w:val="Nyckelord"/>
                      <w:tag w:val=""/>
                      <w:id w:val="-1876688600"/>
                      <w:dataBinding w:prefixMappings="xmlns:ns0='http://purl.org/dc/elements/1.1/' xmlns:ns1='http://schemas.openxmlformats.org/package/2006/metadata/core-properties' " w:xpath="/ns1:coreProperties[1]/ns1:keywords[1]" w:storeItemID="{6C3C8BC8-F283-45AE-878A-BAB7291924A1}"/>
                      <w:text/>
                    </w:sdtPr>
                    <w:sdtContent>
                      <w:p w14:paraId="41122D28" w14:textId="4123084F" w:rsidR="00556901" w:rsidRPr="00161839" w:rsidRDefault="00556901" w:rsidP="00992947">
                        <w:pPr>
                          <w:rPr>
                            <w:color w:val="A6A6A6" w:themeColor="background1" w:themeShade="A6"/>
                            <w:sz w:val="12"/>
                            <w:szCs w:val="12"/>
                          </w:rPr>
                        </w:pPr>
                        <w:proofErr w:type="gramStart"/>
                        <w:r>
                          <w:rPr>
                            <w:color w:val="A6A6A6" w:themeColor="background1" w:themeShade="A6"/>
                            <w:sz w:val="12"/>
                            <w:szCs w:val="12"/>
                          </w:rPr>
                          <w:t>13-3525</w:t>
                        </w:r>
                        <w:proofErr w:type="gramEnd"/>
                      </w:p>
                    </w:sdtContent>
                  </w:sdt>
                </w:txbxContent>
              </v:textbox>
              <w10:wrap type="square"/>
            </v:shape>
          </w:pict>
        </mc:Fallback>
      </mc:AlternateContent>
    </w:r>
    <w:r>
      <w:rPr>
        <w:noProof/>
        <w:color w:val="000000" w:themeColor="text1"/>
        <w:sz w:val="16"/>
        <w:szCs w:val="16"/>
        <w:lang w:val="sv-SE"/>
      </w:rPr>
      <mc:AlternateContent>
        <mc:Choice Requires="wps">
          <w:drawing>
            <wp:anchor distT="0" distB="0" distL="114300" distR="114300" simplePos="0" relativeHeight="251657728" behindDoc="0" locked="0" layoutInCell="1" allowOverlap="1" wp14:anchorId="77AB5C07" wp14:editId="62F79189">
              <wp:simplePos x="0" y="0"/>
              <wp:positionH relativeFrom="column">
                <wp:posOffset>-3211830</wp:posOffset>
              </wp:positionH>
              <wp:positionV relativeFrom="paragraph">
                <wp:posOffset>5860415</wp:posOffset>
              </wp:positionV>
              <wp:extent cx="5379085" cy="338455"/>
              <wp:effectExtent l="5715" t="0" r="0" b="0"/>
              <wp:wrapSquare wrapText="bothSides"/>
              <wp:docPr id="3" name="Textruta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379085" cy="338455"/>
                      </a:xfrm>
                      <a:prstGeom prst="rect">
                        <a:avLst/>
                      </a:prstGeom>
                      <a:solidFill>
                        <a:srgbClr val="FFFFFF"/>
                      </a:solidFill>
                      <a:ln w="9525">
                        <a:noFill/>
                        <a:miter lim="800000"/>
                        <a:headEnd/>
                        <a:tailEnd/>
                      </a:ln>
                    </wps:spPr>
                    <wps:txbx>
                      <w:txbxContent>
                        <w:p w14:paraId="41122D29" w14:textId="705211DF" w:rsidR="00556901" w:rsidRPr="00161839" w:rsidRDefault="00556901" w:rsidP="00992947">
                          <w:pPr>
                            <w:rPr>
                              <w:color w:val="A6A6A6" w:themeColor="background1" w:themeShade="A6"/>
                              <w:sz w:val="12"/>
                              <w:szCs w:val="12"/>
                            </w:rPr>
                          </w:pPr>
                          <w:r w:rsidRPr="00161839">
                            <w:rPr>
                              <w:color w:val="A6A6A6" w:themeColor="background1" w:themeShade="A6"/>
                              <w:sz w:val="12"/>
                              <w:szCs w:val="12"/>
                            </w:rPr>
                            <w:fldChar w:fldCharType="begin"/>
                          </w:r>
                          <w:r w:rsidRPr="00161839">
                            <w:rPr>
                              <w:color w:val="A6A6A6" w:themeColor="background1" w:themeShade="A6"/>
                              <w:sz w:val="12"/>
                              <w:szCs w:val="12"/>
                            </w:rPr>
                            <w:instrText xml:space="preserve"> FILENAME \p \* MERGEFORMAT </w:instrText>
                          </w:r>
                          <w:r w:rsidRPr="00161839">
                            <w:rPr>
                              <w:color w:val="A6A6A6" w:themeColor="background1" w:themeShade="A6"/>
                              <w:sz w:val="12"/>
                              <w:szCs w:val="12"/>
                            </w:rPr>
                            <w:fldChar w:fldCharType="separate"/>
                          </w:r>
                          <w:r w:rsidR="00B83AE1">
                            <w:rPr>
                              <w:noProof/>
                              <w:color w:val="A6A6A6" w:themeColor="background1" w:themeShade="A6"/>
                              <w:sz w:val="12"/>
                              <w:szCs w:val="12"/>
                            </w:rPr>
                            <w:t>\\RSFS083\Hem6$\181806\_Dokument\Egentillverkning\0_Covid-19\Flödessplitter\Teknisk fil\RSMT-2026-2 Riskrapport Flödessplitter.docx</w:t>
                          </w:r>
                          <w:r w:rsidRPr="00161839">
                            <w:rPr>
                              <w:color w:val="A6A6A6" w:themeColor="background1" w:themeShade="A6"/>
                              <w:sz w:val="12"/>
                              <w:szCs w:val="12"/>
                            </w:rPr>
                            <w:fldChar w:fldCharType="end"/>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type w14:anchorId="77AB5C07" id="_x0000_t202" coordsize="21600,21600" o:spt="202" path="m,l,21600r21600,l21600,xe">
              <v:stroke joinstyle="miter"/>
              <v:path gradientshapeok="t" o:connecttype="rect"/>
            </v:shapetype>
            <v:shape id="Textruta 3" o:spid="_x0000_s1029" type="#_x0000_t202" style="position:absolute;left:0;text-align:left;margin-left:-252.9pt;margin-top:461.45pt;width:423.55pt;height:26.65pt;rotation:-90;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" stroked="f">
              <v:textbox>
                <w:txbxContent>
                  <w:p w14:paraId="41122D29" w14:textId="705211DF" w:rsidR="00556901" w:rsidRPr="00161839" w:rsidRDefault="00556901" w:rsidP="00992947">
                    <w:pPr>
                      <w:rPr>
                        <w:color w:val="A6A6A6" w:themeColor="background1" w:themeShade="A6"/>
                        <w:sz w:val="12"/>
                        <w:szCs w:val="12"/>
                      </w:rPr>
                    </w:pPr>
                    <w:r w:rsidRPr="00161839">
                      <w:rPr>
                        <w:color w:val="A6A6A6" w:themeColor="background1" w:themeShade="A6"/>
                        <w:sz w:val="12"/>
                        <w:szCs w:val="12"/>
                      </w:rPr>
                      <w:fldChar w:fldCharType="begin"/>
                    </w:r>
                    <w:r w:rsidRPr="00161839">
                      <w:rPr>
                        <w:color w:val="A6A6A6" w:themeColor="background1" w:themeShade="A6"/>
                        <w:sz w:val="12"/>
                        <w:szCs w:val="12"/>
                      </w:rPr>
                      <w:instrText xml:space="preserve"> FILENAME \p \* MERGEFORMAT </w:instrText>
                    </w:r>
                    <w:r w:rsidRPr="00161839">
                      <w:rPr>
                        <w:color w:val="A6A6A6" w:themeColor="background1" w:themeShade="A6"/>
                        <w:sz w:val="12"/>
                        <w:szCs w:val="12"/>
                      </w:rPr>
                      <w:fldChar w:fldCharType="separate"/>
                    </w:r>
                    <w:r w:rsidR="00B83AE1">
                      <w:rPr>
                        <w:noProof/>
                        <w:color w:val="A6A6A6" w:themeColor="background1" w:themeShade="A6"/>
                        <w:sz w:val="12"/>
                        <w:szCs w:val="12"/>
                      </w:rPr>
                      <w:t>\\RSFS083\Hem6$\181806\_Dokument\Egentillverkning\0_Covid-19\Flödessplitter\Teknisk fil\RSMT-2026-2 Riskrapport Flödessplitter.docx</w:t>
                    </w:r>
                    <w:r w:rsidRPr="00161839">
                      <w:rPr>
                        <w:color w:val="A6A6A6" w:themeColor="background1" w:themeShade="A6"/>
                        <w:sz w:val="12"/>
                        <w:szCs w:val="12"/>
                      </w:rPr>
                      <w:fldChar w:fldCharType="end"/>
                    </w:r>
                  </w:p>
                </w:txbxContent>
              </v:textbox>
              <w10:wrap type="square"/>
            </v:shape>
          </w:pict>
        </mc:Fallback>
      </mc:AlternateContent>
    </w:r>
    <w:r>
      <w:rPr>
        <w:noProof/>
        <w:color w:val="C00000"/>
        <w:sz w:val="16"/>
        <w:szCs w:val="16"/>
        <w:lang w:val="sv-SE"/>
      </w:rPr>
      <mc:AlternateContent>
        <mc:Choice Requires="wps">
          <w:drawing>
            <wp:anchor distT="0" distB="0" distL="114300" distR="114300" simplePos="0" relativeHeight="251655680" behindDoc="0" locked="0" layoutInCell="1" allowOverlap="1" wp14:anchorId="4598F08F" wp14:editId="11C6EFA8">
              <wp:simplePos x="0" y="0"/>
              <wp:positionH relativeFrom="column">
                <wp:posOffset>558165</wp:posOffset>
              </wp:positionH>
              <wp:positionV relativeFrom="paragraph">
                <wp:posOffset>8031480</wp:posOffset>
              </wp:positionV>
              <wp:extent cx="1099185" cy="338455"/>
              <wp:effectExtent l="0" t="635" r="5080" b="5080"/>
              <wp:wrapSquare wrapText="bothSides"/>
              <wp:docPr id="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99185" cy="338455"/>
                      </a:xfrm>
                      <a:prstGeom prst="rect">
                        <a:avLst/>
                      </a:prstGeom>
                      <a:solidFill>
                        <a:srgbClr val="FFFFFF"/>
                      </a:solidFill>
                      <a:ln w="9525">
                        <a:noFill/>
                        <a:miter lim="800000"/>
                        <a:headEnd/>
                        <a:tailEnd/>
                      </a:ln>
                    </wps:spPr>
                    <wps:txbx>
                      <w:txbxContent>
                        <w:p w14:paraId="41122D27" w14:textId="77777777" w:rsidR="00556901" w:rsidRPr="00161839" w:rsidRDefault="00556901" w:rsidP="00992947">
                          <w:pPr>
                            <w:rPr>
                              <w:color w:val="A6A6A6" w:themeColor="background1" w:themeShade="A6"/>
                              <w:sz w:val="12"/>
                              <w:szCs w:val="12"/>
                            </w:rPr>
                          </w:pPr>
                        </w:p>
                      </w:txbxContent>
                    </wps:txbx>
                    <wps:bodyPr rot="0" vert="horz" wrap="square" lIns="91440" tIns="45720" rIns="91440" bIns="45720" anchor="ctr" anchorCtr="0">
                      <a:noAutofit/>
                    </wps:bodyPr>
                  </wps:wsp>
                </a:graphicData>
              </a:graphic>
            </wp:anchor>
          </w:drawing>
        </mc:Choice>
        <mc:Fallback xmlns:w16="http://schemas.microsoft.com/office/word/2018/wordml" xmlns:w16cex="http://schemas.microsoft.com/office/word/2018/wordml/cex">
          <w:pict>
            <v:shape w14:anchorId="4598F08F" id="_x0000_s1030" type="#_x0000_t202" style="position:absolute;left:0;text-align:left;margin-left:43.95pt;margin-top:632.4pt;width:86.55pt;height:26.65pt;rotation:-90;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" stroked="f">
              <v:textbox>
                <w:txbxContent>
                  <w:p w14:paraId="41122D27" w14:textId="77777777" w:rsidR="00556901" w:rsidRPr="00161839" w:rsidRDefault="00556901" w:rsidP="00992947">
                    <w:pPr>
                      <w:rPr>
                        <w:color w:val="A6A6A6" w:themeColor="background1" w:themeShade="A6"/>
                        <w:sz w:val="12"/>
                        <w:szCs w:val="12"/>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CAE71EE"/>
    <w:lvl w:ilvl="0">
      <w:start w:val="1"/>
      <w:numFmt w:val="bullet"/>
      <w:pStyle w:val="Punktlista"/>
      <w:lvlText w:val=""/>
      <w:lvlJc w:val="left"/>
      <w:pPr>
        <w:tabs>
          <w:tab w:val="num" w:pos="360"/>
        </w:tabs>
        <w:ind w:left="360" w:hanging="360"/>
      </w:pPr>
      <w:rPr>
        <w:rFonts w:ascii="Symbol" w:hAnsi="Symbol" w:hint="default"/>
      </w:rPr>
    </w:lvl>
  </w:abstractNum>
  <w:abstractNum w:abstractNumId="1" w15:restartNumberingAfterBreak="0">
    <w:nsid w:val="01664A9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D56762"/>
    <w:multiLevelType w:val="hybridMultilevel"/>
    <w:tmpl w:val="B6C09350"/>
    <w:lvl w:ilvl="0" w:tplc="B1F2058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1855A6A"/>
    <w:multiLevelType w:val="hybridMultilevel"/>
    <w:tmpl w:val="AA7831AE"/>
    <w:lvl w:ilvl="0" w:tplc="1ED88B02">
      <w:start w:val="1"/>
      <w:numFmt w:val="none"/>
      <w:lvlText w:val="-"/>
      <w:lvlJc w:val="right"/>
      <w:pPr>
        <w:tabs>
          <w:tab w:val="num" w:pos="1664"/>
        </w:tabs>
        <w:ind w:left="1664" w:hanging="360"/>
      </w:pPr>
      <w:rPr>
        <w:rFonts w:hint="default"/>
      </w:rPr>
    </w:lvl>
    <w:lvl w:ilvl="1" w:tplc="041D0019" w:tentative="1">
      <w:start w:val="1"/>
      <w:numFmt w:val="lowerLetter"/>
      <w:lvlText w:val="%2."/>
      <w:lvlJc w:val="left"/>
      <w:pPr>
        <w:tabs>
          <w:tab w:val="num" w:pos="1124"/>
        </w:tabs>
        <w:ind w:left="1124" w:hanging="360"/>
      </w:pPr>
    </w:lvl>
    <w:lvl w:ilvl="2" w:tplc="041D001B" w:tentative="1">
      <w:start w:val="1"/>
      <w:numFmt w:val="lowerRoman"/>
      <w:lvlText w:val="%3."/>
      <w:lvlJc w:val="right"/>
      <w:pPr>
        <w:tabs>
          <w:tab w:val="num" w:pos="1844"/>
        </w:tabs>
        <w:ind w:left="1844" w:hanging="180"/>
      </w:pPr>
    </w:lvl>
    <w:lvl w:ilvl="3" w:tplc="041D000F" w:tentative="1">
      <w:start w:val="1"/>
      <w:numFmt w:val="decimal"/>
      <w:lvlText w:val="%4."/>
      <w:lvlJc w:val="left"/>
      <w:pPr>
        <w:tabs>
          <w:tab w:val="num" w:pos="2564"/>
        </w:tabs>
        <w:ind w:left="2564" w:hanging="360"/>
      </w:pPr>
    </w:lvl>
    <w:lvl w:ilvl="4" w:tplc="041D0019" w:tentative="1">
      <w:start w:val="1"/>
      <w:numFmt w:val="lowerLetter"/>
      <w:lvlText w:val="%5."/>
      <w:lvlJc w:val="left"/>
      <w:pPr>
        <w:tabs>
          <w:tab w:val="num" w:pos="3284"/>
        </w:tabs>
        <w:ind w:left="3284" w:hanging="360"/>
      </w:pPr>
    </w:lvl>
    <w:lvl w:ilvl="5" w:tplc="041D001B" w:tentative="1">
      <w:start w:val="1"/>
      <w:numFmt w:val="lowerRoman"/>
      <w:lvlText w:val="%6."/>
      <w:lvlJc w:val="right"/>
      <w:pPr>
        <w:tabs>
          <w:tab w:val="num" w:pos="4004"/>
        </w:tabs>
        <w:ind w:left="4004" w:hanging="180"/>
      </w:pPr>
    </w:lvl>
    <w:lvl w:ilvl="6" w:tplc="041D000F" w:tentative="1">
      <w:start w:val="1"/>
      <w:numFmt w:val="decimal"/>
      <w:lvlText w:val="%7."/>
      <w:lvlJc w:val="left"/>
      <w:pPr>
        <w:tabs>
          <w:tab w:val="num" w:pos="4724"/>
        </w:tabs>
        <w:ind w:left="4724" w:hanging="360"/>
      </w:pPr>
    </w:lvl>
    <w:lvl w:ilvl="7" w:tplc="041D0019" w:tentative="1">
      <w:start w:val="1"/>
      <w:numFmt w:val="lowerLetter"/>
      <w:lvlText w:val="%8."/>
      <w:lvlJc w:val="left"/>
      <w:pPr>
        <w:tabs>
          <w:tab w:val="num" w:pos="5444"/>
        </w:tabs>
        <w:ind w:left="5444" w:hanging="360"/>
      </w:pPr>
    </w:lvl>
    <w:lvl w:ilvl="8" w:tplc="041D001B" w:tentative="1">
      <w:start w:val="1"/>
      <w:numFmt w:val="lowerRoman"/>
      <w:lvlText w:val="%9."/>
      <w:lvlJc w:val="right"/>
      <w:pPr>
        <w:tabs>
          <w:tab w:val="num" w:pos="6164"/>
        </w:tabs>
        <w:ind w:left="6164" w:hanging="180"/>
      </w:pPr>
    </w:lvl>
  </w:abstractNum>
  <w:abstractNum w:abstractNumId="4" w15:restartNumberingAfterBreak="0">
    <w:nsid w:val="12FA33F2"/>
    <w:multiLevelType w:val="hybridMultilevel"/>
    <w:tmpl w:val="2238369E"/>
    <w:lvl w:ilvl="0" w:tplc="B1E674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E60A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AA89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6C03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CE59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B632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FE03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74EC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04E1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744CB6"/>
    <w:multiLevelType w:val="hybridMultilevel"/>
    <w:tmpl w:val="362A36E4"/>
    <w:lvl w:ilvl="0" w:tplc="4E6E4B4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BA966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ACA33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7EE1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6CE87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246C1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DE990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F44FA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E2934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F501A3"/>
    <w:multiLevelType w:val="hybridMultilevel"/>
    <w:tmpl w:val="ED66F21E"/>
    <w:lvl w:ilvl="0" w:tplc="1ED88B02">
      <w:start w:val="1"/>
      <w:numFmt w:val="none"/>
      <w:lvlText w:val="-"/>
      <w:lvlJc w:val="right"/>
      <w:pPr>
        <w:tabs>
          <w:tab w:val="num" w:pos="-812"/>
        </w:tabs>
        <w:ind w:left="-812" w:hanging="360"/>
      </w:pPr>
      <w:rPr>
        <w:rFonts w:hint="default"/>
      </w:rPr>
    </w:lvl>
    <w:lvl w:ilvl="1" w:tplc="041D0019" w:tentative="1">
      <w:start w:val="1"/>
      <w:numFmt w:val="lowerLetter"/>
      <w:lvlText w:val="%2."/>
      <w:lvlJc w:val="left"/>
      <w:pPr>
        <w:tabs>
          <w:tab w:val="num" w:pos="-1352"/>
        </w:tabs>
        <w:ind w:left="-1352" w:hanging="360"/>
      </w:pPr>
    </w:lvl>
    <w:lvl w:ilvl="2" w:tplc="041D001B" w:tentative="1">
      <w:start w:val="1"/>
      <w:numFmt w:val="lowerRoman"/>
      <w:lvlText w:val="%3."/>
      <w:lvlJc w:val="right"/>
      <w:pPr>
        <w:tabs>
          <w:tab w:val="num" w:pos="-632"/>
        </w:tabs>
        <w:ind w:left="-632" w:hanging="180"/>
      </w:pPr>
    </w:lvl>
    <w:lvl w:ilvl="3" w:tplc="041D000F" w:tentative="1">
      <w:start w:val="1"/>
      <w:numFmt w:val="decimal"/>
      <w:lvlText w:val="%4."/>
      <w:lvlJc w:val="left"/>
      <w:pPr>
        <w:tabs>
          <w:tab w:val="num" w:pos="88"/>
        </w:tabs>
        <w:ind w:left="88" w:hanging="360"/>
      </w:pPr>
    </w:lvl>
    <w:lvl w:ilvl="4" w:tplc="041D0019" w:tentative="1">
      <w:start w:val="1"/>
      <w:numFmt w:val="lowerLetter"/>
      <w:lvlText w:val="%5."/>
      <w:lvlJc w:val="left"/>
      <w:pPr>
        <w:tabs>
          <w:tab w:val="num" w:pos="808"/>
        </w:tabs>
        <w:ind w:left="808" w:hanging="360"/>
      </w:pPr>
    </w:lvl>
    <w:lvl w:ilvl="5" w:tplc="041D001B" w:tentative="1">
      <w:start w:val="1"/>
      <w:numFmt w:val="lowerRoman"/>
      <w:lvlText w:val="%6."/>
      <w:lvlJc w:val="right"/>
      <w:pPr>
        <w:tabs>
          <w:tab w:val="num" w:pos="1528"/>
        </w:tabs>
        <w:ind w:left="1528" w:hanging="180"/>
      </w:pPr>
    </w:lvl>
    <w:lvl w:ilvl="6" w:tplc="041D000F" w:tentative="1">
      <w:start w:val="1"/>
      <w:numFmt w:val="decimal"/>
      <w:lvlText w:val="%7."/>
      <w:lvlJc w:val="left"/>
      <w:pPr>
        <w:tabs>
          <w:tab w:val="num" w:pos="2248"/>
        </w:tabs>
        <w:ind w:left="2248" w:hanging="360"/>
      </w:pPr>
    </w:lvl>
    <w:lvl w:ilvl="7" w:tplc="041D0019" w:tentative="1">
      <w:start w:val="1"/>
      <w:numFmt w:val="lowerLetter"/>
      <w:lvlText w:val="%8."/>
      <w:lvlJc w:val="left"/>
      <w:pPr>
        <w:tabs>
          <w:tab w:val="num" w:pos="2968"/>
        </w:tabs>
        <w:ind w:left="2968" w:hanging="360"/>
      </w:pPr>
    </w:lvl>
    <w:lvl w:ilvl="8" w:tplc="041D001B" w:tentative="1">
      <w:start w:val="1"/>
      <w:numFmt w:val="lowerRoman"/>
      <w:lvlText w:val="%9."/>
      <w:lvlJc w:val="right"/>
      <w:pPr>
        <w:tabs>
          <w:tab w:val="num" w:pos="3688"/>
        </w:tabs>
        <w:ind w:left="3688" w:hanging="180"/>
      </w:pPr>
    </w:lvl>
  </w:abstractNum>
  <w:abstractNum w:abstractNumId="7" w15:restartNumberingAfterBreak="0">
    <w:nsid w:val="1EBA6B99"/>
    <w:multiLevelType w:val="hybridMultilevel"/>
    <w:tmpl w:val="0D327F4A"/>
    <w:lvl w:ilvl="0" w:tplc="C0A624D2">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8" w15:restartNumberingAfterBreak="0">
    <w:nsid w:val="1F041621"/>
    <w:multiLevelType w:val="multilevel"/>
    <w:tmpl w:val="1A7C7550"/>
    <w:lvl w:ilvl="0">
      <w:start w:val="1"/>
      <w:numFmt w:val="decimal"/>
      <w:lvlText w:val="%1."/>
      <w:lvlJc w:val="left"/>
      <w:pPr>
        <w:ind w:left="785" w:hanging="360"/>
      </w:pPr>
      <w:rPr>
        <w:rFonts w:hint="default"/>
      </w:rPr>
    </w:lvl>
    <w:lvl w:ilvl="1">
      <w:start w:val="1"/>
      <w:numFmt w:val="decimal"/>
      <w:isLgl/>
      <w:lvlText w:val="%1.%2"/>
      <w:lvlJc w:val="left"/>
      <w:pPr>
        <w:ind w:left="830" w:hanging="40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9" w15:restartNumberingAfterBreak="0">
    <w:nsid w:val="24BC702C"/>
    <w:multiLevelType w:val="hybridMultilevel"/>
    <w:tmpl w:val="0F14D3A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0" w15:restartNumberingAfterBreak="0">
    <w:nsid w:val="26CC161F"/>
    <w:multiLevelType w:val="hybridMultilevel"/>
    <w:tmpl w:val="B352F52E"/>
    <w:lvl w:ilvl="0" w:tplc="041D0001">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11" w15:restartNumberingAfterBreak="0">
    <w:nsid w:val="2C6C60DC"/>
    <w:multiLevelType w:val="hybridMultilevel"/>
    <w:tmpl w:val="5478150C"/>
    <w:lvl w:ilvl="0" w:tplc="C0A624D2">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12" w15:restartNumberingAfterBreak="0">
    <w:nsid w:val="32A05A79"/>
    <w:multiLevelType w:val="hybridMultilevel"/>
    <w:tmpl w:val="32B82ABA"/>
    <w:lvl w:ilvl="0" w:tplc="041D0001">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13" w15:restartNumberingAfterBreak="0">
    <w:nsid w:val="34573D69"/>
    <w:multiLevelType w:val="hybridMultilevel"/>
    <w:tmpl w:val="4896F8F6"/>
    <w:lvl w:ilvl="0" w:tplc="C0A624D2">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14" w15:restartNumberingAfterBreak="0">
    <w:nsid w:val="35A66AD2"/>
    <w:multiLevelType w:val="hybridMultilevel"/>
    <w:tmpl w:val="8F8A1AB8"/>
    <w:lvl w:ilvl="0" w:tplc="1ED88B02">
      <w:start w:val="1"/>
      <w:numFmt w:val="none"/>
      <w:lvlText w:val="-"/>
      <w:lvlJc w:val="right"/>
      <w:pPr>
        <w:tabs>
          <w:tab w:val="num" w:pos="360"/>
        </w:tabs>
        <w:ind w:left="360" w:hanging="360"/>
      </w:pPr>
      <w:rPr>
        <w:rFonts w:hint="default"/>
      </w:rPr>
    </w:lvl>
    <w:lvl w:ilvl="1" w:tplc="041D0019" w:tentative="1">
      <w:start w:val="1"/>
      <w:numFmt w:val="lowerLetter"/>
      <w:lvlText w:val="%2."/>
      <w:lvlJc w:val="left"/>
      <w:pPr>
        <w:tabs>
          <w:tab w:val="num" w:pos="-180"/>
        </w:tabs>
        <w:ind w:left="-180" w:hanging="360"/>
      </w:pPr>
    </w:lvl>
    <w:lvl w:ilvl="2" w:tplc="041D001B" w:tentative="1">
      <w:start w:val="1"/>
      <w:numFmt w:val="lowerRoman"/>
      <w:lvlText w:val="%3."/>
      <w:lvlJc w:val="right"/>
      <w:pPr>
        <w:tabs>
          <w:tab w:val="num" w:pos="540"/>
        </w:tabs>
        <w:ind w:left="540" w:hanging="180"/>
      </w:pPr>
    </w:lvl>
    <w:lvl w:ilvl="3" w:tplc="041D000F" w:tentative="1">
      <w:start w:val="1"/>
      <w:numFmt w:val="decimal"/>
      <w:lvlText w:val="%4."/>
      <w:lvlJc w:val="left"/>
      <w:pPr>
        <w:tabs>
          <w:tab w:val="num" w:pos="1260"/>
        </w:tabs>
        <w:ind w:left="1260" w:hanging="360"/>
      </w:pPr>
    </w:lvl>
    <w:lvl w:ilvl="4" w:tplc="041D0019" w:tentative="1">
      <w:start w:val="1"/>
      <w:numFmt w:val="lowerLetter"/>
      <w:lvlText w:val="%5."/>
      <w:lvlJc w:val="left"/>
      <w:pPr>
        <w:tabs>
          <w:tab w:val="num" w:pos="1980"/>
        </w:tabs>
        <w:ind w:left="1980" w:hanging="360"/>
      </w:pPr>
    </w:lvl>
    <w:lvl w:ilvl="5" w:tplc="041D001B" w:tentative="1">
      <w:start w:val="1"/>
      <w:numFmt w:val="lowerRoman"/>
      <w:lvlText w:val="%6."/>
      <w:lvlJc w:val="right"/>
      <w:pPr>
        <w:tabs>
          <w:tab w:val="num" w:pos="2700"/>
        </w:tabs>
        <w:ind w:left="2700" w:hanging="180"/>
      </w:pPr>
    </w:lvl>
    <w:lvl w:ilvl="6" w:tplc="041D000F" w:tentative="1">
      <w:start w:val="1"/>
      <w:numFmt w:val="decimal"/>
      <w:lvlText w:val="%7."/>
      <w:lvlJc w:val="left"/>
      <w:pPr>
        <w:tabs>
          <w:tab w:val="num" w:pos="3420"/>
        </w:tabs>
        <w:ind w:left="3420" w:hanging="360"/>
      </w:pPr>
    </w:lvl>
    <w:lvl w:ilvl="7" w:tplc="041D0019" w:tentative="1">
      <w:start w:val="1"/>
      <w:numFmt w:val="lowerLetter"/>
      <w:lvlText w:val="%8."/>
      <w:lvlJc w:val="left"/>
      <w:pPr>
        <w:tabs>
          <w:tab w:val="num" w:pos="4140"/>
        </w:tabs>
        <w:ind w:left="4140" w:hanging="360"/>
      </w:pPr>
    </w:lvl>
    <w:lvl w:ilvl="8" w:tplc="041D001B" w:tentative="1">
      <w:start w:val="1"/>
      <w:numFmt w:val="lowerRoman"/>
      <w:lvlText w:val="%9."/>
      <w:lvlJc w:val="right"/>
      <w:pPr>
        <w:tabs>
          <w:tab w:val="num" w:pos="4860"/>
        </w:tabs>
        <w:ind w:left="4860" w:hanging="180"/>
      </w:pPr>
    </w:lvl>
  </w:abstractNum>
  <w:abstractNum w:abstractNumId="15" w15:restartNumberingAfterBreak="0">
    <w:nsid w:val="39D86262"/>
    <w:multiLevelType w:val="hybridMultilevel"/>
    <w:tmpl w:val="4A4A627E"/>
    <w:lvl w:ilvl="0" w:tplc="1ED88B02">
      <w:start w:val="1"/>
      <w:numFmt w:val="none"/>
      <w:lvlText w:val="-"/>
      <w:lvlJc w:val="right"/>
      <w:pPr>
        <w:tabs>
          <w:tab w:val="num" w:pos="1664"/>
        </w:tabs>
        <w:ind w:left="1664" w:hanging="360"/>
      </w:pPr>
      <w:rPr>
        <w:rFonts w:hint="default"/>
      </w:rPr>
    </w:lvl>
    <w:lvl w:ilvl="1" w:tplc="041D0019" w:tentative="1">
      <w:start w:val="1"/>
      <w:numFmt w:val="lowerLetter"/>
      <w:lvlText w:val="%2."/>
      <w:lvlJc w:val="left"/>
      <w:pPr>
        <w:tabs>
          <w:tab w:val="num" w:pos="1124"/>
        </w:tabs>
        <w:ind w:left="1124" w:hanging="360"/>
      </w:pPr>
    </w:lvl>
    <w:lvl w:ilvl="2" w:tplc="041D001B" w:tentative="1">
      <w:start w:val="1"/>
      <w:numFmt w:val="lowerRoman"/>
      <w:lvlText w:val="%3."/>
      <w:lvlJc w:val="right"/>
      <w:pPr>
        <w:tabs>
          <w:tab w:val="num" w:pos="1844"/>
        </w:tabs>
        <w:ind w:left="1844" w:hanging="180"/>
      </w:pPr>
    </w:lvl>
    <w:lvl w:ilvl="3" w:tplc="041D000F" w:tentative="1">
      <w:start w:val="1"/>
      <w:numFmt w:val="decimal"/>
      <w:lvlText w:val="%4."/>
      <w:lvlJc w:val="left"/>
      <w:pPr>
        <w:tabs>
          <w:tab w:val="num" w:pos="2564"/>
        </w:tabs>
        <w:ind w:left="2564" w:hanging="360"/>
      </w:pPr>
    </w:lvl>
    <w:lvl w:ilvl="4" w:tplc="041D0019" w:tentative="1">
      <w:start w:val="1"/>
      <w:numFmt w:val="lowerLetter"/>
      <w:lvlText w:val="%5."/>
      <w:lvlJc w:val="left"/>
      <w:pPr>
        <w:tabs>
          <w:tab w:val="num" w:pos="3284"/>
        </w:tabs>
        <w:ind w:left="3284" w:hanging="360"/>
      </w:pPr>
    </w:lvl>
    <w:lvl w:ilvl="5" w:tplc="041D001B" w:tentative="1">
      <w:start w:val="1"/>
      <w:numFmt w:val="lowerRoman"/>
      <w:lvlText w:val="%6."/>
      <w:lvlJc w:val="right"/>
      <w:pPr>
        <w:tabs>
          <w:tab w:val="num" w:pos="4004"/>
        </w:tabs>
        <w:ind w:left="4004" w:hanging="180"/>
      </w:pPr>
    </w:lvl>
    <w:lvl w:ilvl="6" w:tplc="041D000F" w:tentative="1">
      <w:start w:val="1"/>
      <w:numFmt w:val="decimal"/>
      <w:lvlText w:val="%7."/>
      <w:lvlJc w:val="left"/>
      <w:pPr>
        <w:tabs>
          <w:tab w:val="num" w:pos="4724"/>
        </w:tabs>
        <w:ind w:left="4724" w:hanging="360"/>
      </w:pPr>
    </w:lvl>
    <w:lvl w:ilvl="7" w:tplc="041D0019" w:tentative="1">
      <w:start w:val="1"/>
      <w:numFmt w:val="lowerLetter"/>
      <w:lvlText w:val="%8."/>
      <w:lvlJc w:val="left"/>
      <w:pPr>
        <w:tabs>
          <w:tab w:val="num" w:pos="5444"/>
        </w:tabs>
        <w:ind w:left="5444" w:hanging="360"/>
      </w:pPr>
    </w:lvl>
    <w:lvl w:ilvl="8" w:tplc="041D001B" w:tentative="1">
      <w:start w:val="1"/>
      <w:numFmt w:val="lowerRoman"/>
      <w:lvlText w:val="%9."/>
      <w:lvlJc w:val="right"/>
      <w:pPr>
        <w:tabs>
          <w:tab w:val="num" w:pos="6164"/>
        </w:tabs>
        <w:ind w:left="6164" w:hanging="180"/>
      </w:pPr>
    </w:lvl>
  </w:abstractNum>
  <w:abstractNum w:abstractNumId="16" w15:restartNumberingAfterBreak="0">
    <w:nsid w:val="3AD131C3"/>
    <w:multiLevelType w:val="multilevel"/>
    <w:tmpl w:val="1A7C7550"/>
    <w:lvl w:ilvl="0">
      <w:start w:val="1"/>
      <w:numFmt w:val="decimal"/>
      <w:lvlText w:val="%1."/>
      <w:lvlJc w:val="left"/>
      <w:pPr>
        <w:ind w:left="785" w:hanging="360"/>
      </w:pPr>
      <w:rPr>
        <w:rFonts w:hint="default"/>
      </w:rPr>
    </w:lvl>
    <w:lvl w:ilvl="1">
      <w:start w:val="1"/>
      <w:numFmt w:val="decimal"/>
      <w:isLgl/>
      <w:lvlText w:val="%1.%2"/>
      <w:lvlJc w:val="left"/>
      <w:pPr>
        <w:ind w:left="830" w:hanging="40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17" w15:restartNumberingAfterBreak="0">
    <w:nsid w:val="3C7168EA"/>
    <w:multiLevelType w:val="hybridMultilevel"/>
    <w:tmpl w:val="362EF91E"/>
    <w:lvl w:ilvl="0" w:tplc="041D0001">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18" w15:restartNumberingAfterBreak="0">
    <w:nsid w:val="3DC44482"/>
    <w:multiLevelType w:val="hybridMultilevel"/>
    <w:tmpl w:val="A0E4C5D2"/>
    <w:lvl w:ilvl="0" w:tplc="A14450B4">
      <w:start w:val="5"/>
      <w:numFmt w:val="bullet"/>
      <w:lvlText w:val="-"/>
      <w:lvlJc w:val="left"/>
      <w:pPr>
        <w:ind w:left="720" w:hanging="360"/>
      </w:pPr>
      <w:rPr>
        <w:rFonts w:ascii="Arial" w:eastAsiaTheme="minorEastAsia"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17263C"/>
    <w:multiLevelType w:val="hybridMultilevel"/>
    <w:tmpl w:val="1A16282E"/>
    <w:lvl w:ilvl="0" w:tplc="B896081C">
      <w:start w:val="1"/>
      <w:numFmt w:val="decimal"/>
      <w:lvlText w:val="%1."/>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5E1EB6">
      <w:start w:val="1"/>
      <w:numFmt w:val="lowerLetter"/>
      <w:lvlText w:val="%2"/>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5614D4">
      <w:start w:val="1"/>
      <w:numFmt w:val="lowerRoman"/>
      <w:lvlText w:val="%3"/>
      <w:lvlJc w:val="left"/>
      <w:pPr>
        <w:ind w:left="2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5EB4F2">
      <w:start w:val="1"/>
      <w:numFmt w:val="decimal"/>
      <w:lvlText w:val="%4"/>
      <w:lvlJc w:val="left"/>
      <w:pPr>
        <w:ind w:left="2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14FBDE">
      <w:start w:val="1"/>
      <w:numFmt w:val="lowerLetter"/>
      <w:lvlText w:val="%5"/>
      <w:lvlJc w:val="left"/>
      <w:pPr>
        <w:ind w:left="3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C454A0">
      <w:start w:val="1"/>
      <w:numFmt w:val="lowerRoman"/>
      <w:lvlText w:val="%6"/>
      <w:lvlJc w:val="left"/>
      <w:pPr>
        <w:ind w:left="4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A43078">
      <w:start w:val="1"/>
      <w:numFmt w:val="decimal"/>
      <w:lvlText w:val="%7"/>
      <w:lvlJc w:val="left"/>
      <w:pPr>
        <w:ind w:left="5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E0BC28">
      <w:start w:val="1"/>
      <w:numFmt w:val="lowerLetter"/>
      <w:lvlText w:val="%8"/>
      <w:lvlJc w:val="left"/>
      <w:pPr>
        <w:ind w:left="5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F2531C">
      <w:start w:val="1"/>
      <w:numFmt w:val="lowerRoman"/>
      <w:lvlText w:val="%9"/>
      <w:lvlJc w:val="left"/>
      <w:pPr>
        <w:ind w:left="6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8C0D68"/>
    <w:multiLevelType w:val="multilevel"/>
    <w:tmpl w:val="6546C3B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1" w15:restartNumberingAfterBreak="0">
    <w:nsid w:val="43252081"/>
    <w:multiLevelType w:val="hybridMultilevel"/>
    <w:tmpl w:val="4814BC36"/>
    <w:lvl w:ilvl="0" w:tplc="041D0001">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22" w15:restartNumberingAfterBreak="0">
    <w:nsid w:val="44407B97"/>
    <w:multiLevelType w:val="hybridMultilevel"/>
    <w:tmpl w:val="2AB01D64"/>
    <w:lvl w:ilvl="0" w:tplc="041D0001">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23" w15:restartNumberingAfterBreak="0">
    <w:nsid w:val="4A6839B6"/>
    <w:multiLevelType w:val="hybridMultilevel"/>
    <w:tmpl w:val="81063C82"/>
    <w:lvl w:ilvl="0" w:tplc="1ED88B02">
      <w:start w:val="1"/>
      <w:numFmt w:val="none"/>
      <w:lvlText w:val="-"/>
      <w:lvlJc w:val="right"/>
      <w:pPr>
        <w:tabs>
          <w:tab w:val="num" w:pos="720"/>
        </w:tabs>
        <w:ind w:left="720" w:hanging="360"/>
      </w:pPr>
      <w:rPr>
        <w:rFonts w:hint="default"/>
      </w:rPr>
    </w:lvl>
    <w:lvl w:ilvl="1" w:tplc="041D0019">
      <w:start w:val="1"/>
      <w:numFmt w:val="lowerLetter"/>
      <w:lvlText w:val="%2."/>
      <w:lvlJc w:val="left"/>
      <w:pPr>
        <w:tabs>
          <w:tab w:val="num" w:pos="180"/>
        </w:tabs>
        <w:ind w:left="180" w:hanging="360"/>
      </w:pPr>
    </w:lvl>
    <w:lvl w:ilvl="2" w:tplc="041D001B">
      <w:start w:val="1"/>
      <w:numFmt w:val="lowerRoman"/>
      <w:lvlText w:val="%3."/>
      <w:lvlJc w:val="right"/>
      <w:pPr>
        <w:tabs>
          <w:tab w:val="num" w:pos="900"/>
        </w:tabs>
        <w:ind w:left="900" w:hanging="180"/>
      </w:pPr>
    </w:lvl>
    <w:lvl w:ilvl="3" w:tplc="041D000F">
      <w:start w:val="1"/>
      <w:numFmt w:val="decimal"/>
      <w:lvlText w:val="%4."/>
      <w:lvlJc w:val="left"/>
      <w:pPr>
        <w:tabs>
          <w:tab w:val="num" w:pos="1620"/>
        </w:tabs>
        <w:ind w:left="1620" w:hanging="360"/>
      </w:pPr>
    </w:lvl>
    <w:lvl w:ilvl="4" w:tplc="041D0019" w:tentative="1">
      <w:start w:val="1"/>
      <w:numFmt w:val="lowerLetter"/>
      <w:lvlText w:val="%5."/>
      <w:lvlJc w:val="left"/>
      <w:pPr>
        <w:tabs>
          <w:tab w:val="num" w:pos="2340"/>
        </w:tabs>
        <w:ind w:left="2340" w:hanging="360"/>
      </w:pPr>
    </w:lvl>
    <w:lvl w:ilvl="5" w:tplc="041D001B" w:tentative="1">
      <w:start w:val="1"/>
      <w:numFmt w:val="lowerRoman"/>
      <w:lvlText w:val="%6."/>
      <w:lvlJc w:val="right"/>
      <w:pPr>
        <w:tabs>
          <w:tab w:val="num" w:pos="3060"/>
        </w:tabs>
        <w:ind w:left="3060" w:hanging="180"/>
      </w:pPr>
    </w:lvl>
    <w:lvl w:ilvl="6" w:tplc="041D000F" w:tentative="1">
      <w:start w:val="1"/>
      <w:numFmt w:val="decimal"/>
      <w:lvlText w:val="%7."/>
      <w:lvlJc w:val="left"/>
      <w:pPr>
        <w:tabs>
          <w:tab w:val="num" w:pos="3780"/>
        </w:tabs>
        <w:ind w:left="3780" w:hanging="360"/>
      </w:pPr>
    </w:lvl>
    <w:lvl w:ilvl="7" w:tplc="041D0019" w:tentative="1">
      <w:start w:val="1"/>
      <w:numFmt w:val="lowerLetter"/>
      <w:lvlText w:val="%8."/>
      <w:lvlJc w:val="left"/>
      <w:pPr>
        <w:tabs>
          <w:tab w:val="num" w:pos="4500"/>
        </w:tabs>
        <w:ind w:left="4500" w:hanging="360"/>
      </w:pPr>
    </w:lvl>
    <w:lvl w:ilvl="8" w:tplc="041D001B" w:tentative="1">
      <w:start w:val="1"/>
      <w:numFmt w:val="lowerRoman"/>
      <w:lvlText w:val="%9."/>
      <w:lvlJc w:val="right"/>
      <w:pPr>
        <w:tabs>
          <w:tab w:val="num" w:pos="5220"/>
        </w:tabs>
        <w:ind w:left="5220" w:hanging="180"/>
      </w:pPr>
    </w:lvl>
  </w:abstractNum>
  <w:abstractNum w:abstractNumId="24" w15:restartNumberingAfterBreak="0">
    <w:nsid w:val="54366C2B"/>
    <w:multiLevelType w:val="multilevel"/>
    <w:tmpl w:val="1A663FF2"/>
    <w:lvl w:ilvl="0">
      <w:start w:val="1"/>
      <w:numFmt w:val="bullet"/>
      <w:pStyle w:val="Listamedpunkter"/>
      <w:lvlText w:val=""/>
      <w:lvlJc w:val="left"/>
      <w:pPr>
        <w:tabs>
          <w:tab w:val="num" w:pos="360"/>
        </w:tabs>
        <w:ind w:left="357" w:hanging="357"/>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5" w15:restartNumberingAfterBreak="0">
    <w:nsid w:val="5476711A"/>
    <w:multiLevelType w:val="hybridMultilevel"/>
    <w:tmpl w:val="931E4B9E"/>
    <w:lvl w:ilvl="0" w:tplc="702E38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DCB9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78E7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1289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D22F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845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5A12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0815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D473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493620B"/>
    <w:multiLevelType w:val="singleLevel"/>
    <w:tmpl w:val="5DBC74F6"/>
    <w:lvl w:ilvl="0">
      <w:start w:val="1"/>
      <w:numFmt w:val="decimal"/>
      <w:lvlText w:val="%1."/>
      <w:lvlJc w:val="left"/>
      <w:pPr>
        <w:tabs>
          <w:tab w:val="num" w:pos="360"/>
        </w:tabs>
        <w:ind w:left="360" w:hanging="360"/>
      </w:pPr>
    </w:lvl>
  </w:abstractNum>
  <w:abstractNum w:abstractNumId="27" w15:restartNumberingAfterBreak="0">
    <w:nsid w:val="55487631"/>
    <w:multiLevelType w:val="hybridMultilevel"/>
    <w:tmpl w:val="1B8C4C52"/>
    <w:lvl w:ilvl="0" w:tplc="041D0001">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28" w15:restartNumberingAfterBreak="0">
    <w:nsid w:val="57313FB2"/>
    <w:multiLevelType w:val="singleLevel"/>
    <w:tmpl w:val="041D000F"/>
    <w:lvl w:ilvl="0">
      <w:start w:val="1"/>
      <w:numFmt w:val="decimal"/>
      <w:lvlText w:val="%1."/>
      <w:lvlJc w:val="left"/>
      <w:pPr>
        <w:tabs>
          <w:tab w:val="num" w:pos="360"/>
        </w:tabs>
        <w:ind w:left="360" w:hanging="360"/>
      </w:pPr>
    </w:lvl>
  </w:abstractNum>
  <w:abstractNum w:abstractNumId="29" w15:restartNumberingAfterBreak="0">
    <w:nsid w:val="5E773399"/>
    <w:multiLevelType w:val="hybridMultilevel"/>
    <w:tmpl w:val="C8CCBD32"/>
    <w:lvl w:ilvl="0" w:tplc="8042EDD6">
      <w:start w:val="1"/>
      <w:numFmt w:val="decimal"/>
      <w:lvlText w:val="%1."/>
      <w:lvlJc w:val="left"/>
      <w:pPr>
        <w:ind w:left="785" w:hanging="360"/>
      </w:pPr>
      <w:rPr>
        <w:rFonts w:hint="default"/>
        <w:b w:val="0"/>
        <w:i w:val="0"/>
      </w:rPr>
    </w:lvl>
    <w:lvl w:ilvl="1" w:tplc="041D0019" w:tentative="1">
      <w:start w:val="1"/>
      <w:numFmt w:val="lowerLetter"/>
      <w:lvlText w:val="%2."/>
      <w:lvlJc w:val="left"/>
      <w:pPr>
        <w:ind w:left="1505" w:hanging="360"/>
      </w:pPr>
    </w:lvl>
    <w:lvl w:ilvl="2" w:tplc="041D001B" w:tentative="1">
      <w:start w:val="1"/>
      <w:numFmt w:val="lowerRoman"/>
      <w:lvlText w:val="%3."/>
      <w:lvlJc w:val="right"/>
      <w:pPr>
        <w:ind w:left="2225" w:hanging="180"/>
      </w:pPr>
    </w:lvl>
    <w:lvl w:ilvl="3" w:tplc="041D000F" w:tentative="1">
      <w:start w:val="1"/>
      <w:numFmt w:val="decimal"/>
      <w:lvlText w:val="%4."/>
      <w:lvlJc w:val="left"/>
      <w:pPr>
        <w:ind w:left="2945" w:hanging="360"/>
      </w:pPr>
    </w:lvl>
    <w:lvl w:ilvl="4" w:tplc="041D0019" w:tentative="1">
      <w:start w:val="1"/>
      <w:numFmt w:val="lowerLetter"/>
      <w:lvlText w:val="%5."/>
      <w:lvlJc w:val="left"/>
      <w:pPr>
        <w:ind w:left="3665" w:hanging="360"/>
      </w:pPr>
    </w:lvl>
    <w:lvl w:ilvl="5" w:tplc="041D001B" w:tentative="1">
      <w:start w:val="1"/>
      <w:numFmt w:val="lowerRoman"/>
      <w:lvlText w:val="%6."/>
      <w:lvlJc w:val="right"/>
      <w:pPr>
        <w:ind w:left="4385" w:hanging="180"/>
      </w:pPr>
    </w:lvl>
    <w:lvl w:ilvl="6" w:tplc="041D000F" w:tentative="1">
      <w:start w:val="1"/>
      <w:numFmt w:val="decimal"/>
      <w:lvlText w:val="%7."/>
      <w:lvlJc w:val="left"/>
      <w:pPr>
        <w:ind w:left="5105" w:hanging="360"/>
      </w:pPr>
    </w:lvl>
    <w:lvl w:ilvl="7" w:tplc="041D0019" w:tentative="1">
      <w:start w:val="1"/>
      <w:numFmt w:val="lowerLetter"/>
      <w:lvlText w:val="%8."/>
      <w:lvlJc w:val="left"/>
      <w:pPr>
        <w:ind w:left="5825" w:hanging="360"/>
      </w:pPr>
    </w:lvl>
    <w:lvl w:ilvl="8" w:tplc="041D001B" w:tentative="1">
      <w:start w:val="1"/>
      <w:numFmt w:val="lowerRoman"/>
      <w:lvlText w:val="%9."/>
      <w:lvlJc w:val="right"/>
      <w:pPr>
        <w:ind w:left="6545" w:hanging="180"/>
      </w:pPr>
    </w:lvl>
  </w:abstractNum>
  <w:abstractNum w:abstractNumId="30" w15:restartNumberingAfterBreak="0">
    <w:nsid w:val="60323803"/>
    <w:multiLevelType w:val="multilevel"/>
    <w:tmpl w:val="E612FDC6"/>
    <w:lvl w:ilvl="0">
      <w:start w:val="1"/>
      <w:numFmt w:val="upperLetter"/>
      <w:pStyle w:val="Appendix1"/>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31B589C"/>
    <w:multiLevelType w:val="hybridMultilevel"/>
    <w:tmpl w:val="392CADA4"/>
    <w:lvl w:ilvl="0" w:tplc="C0A624D2">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32" w15:restartNumberingAfterBreak="0">
    <w:nsid w:val="6BCF2502"/>
    <w:multiLevelType w:val="multilevel"/>
    <w:tmpl w:val="1A7C7550"/>
    <w:lvl w:ilvl="0">
      <w:start w:val="1"/>
      <w:numFmt w:val="decimal"/>
      <w:lvlText w:val="%1."/>
      <w:lvlJc w:val="left"/>
      <w:pPr>
        <w:ind w:left="785" w:hanging="360"/>
      </w:pPr>
      <w:rPr>
        <w:rFonts w:hint="default"/>
      </w:rPr>
    </w:lvl>
    <w:lvl w:ilvl="1">
      <w:start w:val="1"/>
      <w:numFmt w:val="decimal"/>
      <w:isLgl/>
      <w:lvlText w:val="%1.%2"/>
      <w:lvlJc w:val="left"/>
      <w:pPr>
        <w:ind w:left="830" w:hanging="40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33" w15:restartNumberingAfterBreak="0">
    <w:nsid w:val="6CC216D4"/>
    <w:multiLevelType w:val="hybridMultilevel"/>
    <w:tmpl w:val="06400158"/>
    <w:lvl w:ilvl="0" w:tplc="0CC090C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D62CC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BC208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68F2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44C5D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C47F4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EE3F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B42D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6218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0F65756"/>
    <w:multiLevelType w:val="multilevel"/>
    <w:tmpl w:val="913E79C4"/>
    <w:lvl w:ilvl="0">
      <w:start w:val="1"/>
      <w:numFmt w:val="decimal"/>
      <w:pStyle w:val="Listamednummer"/>
      <w:lvlText w:val="%1."/>
      <w:lvlJc w:val="left"/>
      <w:pPr>
        <w:tabs>
          <w:tab w:val="num" w:pos="360"/>
        </w:tabs>
        <w:ind w:left="357" w:hanging="357"/>
      </w:pPr>
      <w:rPr>
        <w:rFonts w:hint="default"/>
      </w:rPr>
    </w:lvl>
    <w:lvl w:ilvl="1">
      <w:start w:val="1"/>
      <w:numFmt w:val="lowerLetter"/>
      <w:lvlText w:val="%2."/>
      <w:lvlJc w:val="left"/>
      <w:pPr>
        <w:tabs>
          <w:tab w:val="num" w:pos="660"/>
        </w:tabs>
        <w:ind w:left="660" w:hanging="360"/>
      </w:pPr>
      <w:rPr>
        <w:rFonts w:hint="default"/>
      </w:rPr>
    </w:lvl>
    <w:lvl w:ilvl="2">
      <w:start w:val="1"/>
      <w:numFmt w:val="lowerRoman"/>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color w:val="auto"/>
        <w:sz w:val="20"/>
      </w:rPr>
    </w:lvl>
    <w:lvl w:ilvl="5">
      <w:start w:val="1"/>
      <w:numFmt w:val="bullet"/>
      <w:lvlText w:val=""/>
      <w:lvlJc w:val="left"/>
      <w:pPr>
        <w:tabs>
          <w:tab w:val="num" w:pos="2160"/>
        </w:tabs>
        <w:ind w:left="2160" w:hanging="360"/>
      </w:pPr>
      <w:rPr>
        <w:rFonts w:ascii="Symbol" w:hAnsi="Symbol" w:hint="default"/>
        <w:color w:val="auto"/>
        <w:sz w:val="20"/>
      </w:rPr>
    </w:lvl>
    <w:lvl w:ilvl="6">
      <w:start w:val="1"/>
      <w:numFmt w:val="bullet"/>
      <w:lvlText w:val=""/>
      <w:lvlJc w:val="left"/>
      <w:pPr>
        <w:tabs>
          <w:tab w:val="num" w:pos="2520"/>
        </w:tabs>
        <w:ind w:left="2520" w:hanging="360"/>
      </w:pPr>
      <w:rPr>
        <w:rFonts w:ascii="Symbol" w:hAnsi="Symbol" w:hint="default"/>
        <w:color w:val="auto"/>
        <w:sz w:val="20"/>
      </w:rPr>
    </w:lvl>
    <w:lvl w:ilvl="7">
      <w:start w:val="1"/>
      <w:numFmt w:val="bullet"/>
      <w:lvlText w:val=""/>
      <w:lvlJc w:val="left"/>
      <w:pPr>
        <w:tabs>
          <w:tab w:val="num" w:pos="2880"/>
        </w:tabs>
        <w:ind w:left="2880" w:hanging="360"/>
      </w:pPr>
      <w:rPr>
        <w:rFonts w:ascii="Symbol" w:hAnsi="Symbol" w:hint="default"/>
        <w:color w:val="auto"/>
        <w:sz w:val="20"/>
      </w:rPr>
    </w:lvl>
    <w:lvl w:ilvl="8">
      <w:start w:val="1"/>
      <w:numFmt w:val="bullet"/>
      <w:lvlText w:val=""/>
      <w:lvlJc w:val="left"/>
      <w:pPr>
        <w:tabs>
          <w:tab w:val="num" w:pos="3240"/>
        </w:tabs>
        <w:ind w:left="3240" w:hanging="360"/>
      </w:pPr>
      <w:rPr>
        <w:rFonts w:ascii="Symbol" w:hAnsi="Symbol" w:hint="default"/>
        <w:color w:val="auto"/>
        <w:sz w:val="20"/>
      </w:rPr>
    </w:lvl>
  </w:abstractNum>
  <w:abstractNum w:abstractNumId="35" w15:restartNumberingAfterBreak="0">
    <w:nsid w:val="753F5174"/>
    <w:multiLevelType w:val="hybridMultilevel"/>
    <w:tmpl w:val="1C6E2D6E"/>
    <w:lvl w:ilvl="0" w:tplc="041D0001">
      <w:start w:val="1"/>
      <w:numFmt w:val="bullet"/>
      <w:lvlText w:val=""/>
      <w:lvlJc w:val="left"/>
      <w:pPr>
        <w:ind w:left="1145" w:hanging="360"/>
      </w:pPr>
      <w:rPr>
        <w:rFonts w:ascii="Symbol" w:hAnsi="Symbol" w:hint="default"/>
      </w:rPr>
    </w:lvl>
    <w:lvl w:ilvl="1" w:tplc="041D0003" w:tentative="1">
      <w:start w:val="1"/>
      <w:numFmt w:val="bullet"/>
      <w:lvlText w:val="o"/>
      <w:lvlJc w:val="left"/>
      <w:pPr>
        <w:ind w:left="1865" w:hanging="360"/>
      </w:pPr>
      <w:rPr>
        <w:rFonts w:ascii="Courier New" w:hAnsi="Courier New" w:cs="Courier New" w:hint="default"/>
      </w:rPr>
    </w:lvl>
    <w:lvl w:ilvl="2" w:tplc="041D0005" w:tentative="1">
      <w:start w:val="1"/>
      <w:numFmt w:val="bullet"/>
      <w:lvlText w:val=""/>
      <w:lvlJc w:val="left"/>
      <w:pPr>
        <w:ind w:left="2585" w:hanging="360"/>
      </w:pPr>
      <w:rPr>
        <w:rFonts w:ascii="Wingdings" w:hAnsi="Wingdings" w:hint="default"/>
      </w:rPr>
    </w:lvl>
    <w:lvl w:ilvl="3" w:tplc="041D0001" w:tentative="1">
      <w:start w:val="1"/>
      <w:numFmt w:val="bullet"/>
      <w:lvlText w:val=""/>
      <w:lvlJc w:val="left"/>
      <w:pPr>
        <w:ind w:left="3305" w:hanging="360"/>
      </w:pPr>
      <w:rPr>
        <w:rFonts w:ascii="Symbol" w:hAnsi="Symbol" w:hint="default"/>
      </w:rPr>
    </w:lvl>
    <w:lvl w:ilvl="4" w:tplc="041D0003" w:tentative="1">
      <w:start w:val="1"/>
      <w:numFmt w:val="bullet"/>
      <w:lvlText w:val="o"/>
      <w:lvlJc w:val="left"/>
      <w:pPr>
        <w:ind w:left="4025" w:hanging="360"/>
      </w:pPr>
      <w:rPr>
        <w:rFonts w:ascii="Courier New" w:hAnsi="Courier New" w:cs="Courier New" w:hint="default"/>
      </w:rPr>
    </w:lvl>
    <w:lvl w:ilvl="5" w:tplc="041D0005" w:tentative="1">
      <w:start w:val="1"/>
      <w:numFmt w:val="bullet"/>
      <w:lvlText w:val=""/>
      <w:lvlJc w:val="left"/>
      <w:pPr>
        <w:ind w:left="4745" w:hanging="360"/>
      </w:pPr>
      <w:rPr>
        <w:rFonts w:ascii="Wingdings" w:hAnsi="Wingdings" w:hint="default"/>
      </w:rPr>
    </w:lvl>
    <w:lvl w:ilvl="6" w:tplc="041D0001" w:tentative="1">
      <w:start w:val="1"/>
      <w:numFmt w:val="bullet"/>
      <w:lvlText w:val=""/>
      <w:lvlJc w:val="left"/>
      <w:pPr>
        <w:ind w:left="5465" w:hanging="360"/>
      </w:pPr>
      <w:rPr>
        <w:rFonts w:ascii="Symbol" w:hAnsi="Symbol" w:hint="default"/>
      </w:rPr>
    </w:lvl>
    <w:lvl w:ilvl="7" w:tplc="041D0003" w:tentative="1">
      <w:start w:val="1"/>
      <w:numFmt w:val="bullet"/>
      <w:lvlText w:val="o"/>
      <w:lvlJc w:val="left"/>
      <w:pPr>
        <w:ind w:left="6185" w:hanging="360"/>
      </w:pPr>
      <w:rPr>
        <w:rFonts w:ascii="Courier New" w:hAnsi="Courier New" w:cs="Courier New" w:hint="default"/>
      </w:rPr>
    </w:lvl>
    <w:lvl w:ilvl="8" w:tplc="041D0005" w:tentative="1">
      <w:start w:val="1"/>
      <w:numFmt w:val="bullet"/>
      <w:lvlText w:val=""/>
      <w:lvlJc w:val="left"/>
      <w:pPr>
        <w:ind w:left="6905" w:hanging="360"/>
      </w:pPr>
      <w:rPr>
        <w:rFonts w:ascii="Wingdings" w:hAnsi="Wingdings" w:hint="default"/>
      </w:rPr>
    </w:lvl>
  </w:abstractNum>
  <w:abstractNum w:abstractNumId="36" w15:restartNumberingAfterBreak="0">
    <w:nsid w:val="76A31872"/>
    <w:multiLevelType w:val="hybridMultilevel"/>
    <w:tmpl w:val="183E4BA2"/>
    <w:lvl w:ilvl="0" w:tplc="F952426E">
      <w:start w:val="1"/>
      <w:numFmt w:val="decimal"/>
      <w:lvlText w:val="%1."/>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B011F6">
      <w:start w:val="1"/>
      <w:numFmt w:val="lowerLetter"/>
      <w:lvlText w:val="%2"/>
      <w:lvlJc w:val="left"/>
      <w:pPr>
        <w:ind w:left="1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0E8DFE">
      <w:start w:val="1"/>
      <w:numFmt w:val="lowerRoman"/>
      <w:lvlText w:val="%3"/>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1E8B02">
      <w:start w:val="1"/>
      <w:numFmt w:val="decimal"/>
      <w:lvlText w:val="%4"/>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8A5472">
      <w:start w:val="1"/>
      <w:numFmt w:val="lowerLetter"/>
      <w:lvlText w:val="%5"/>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90C3A4">
      <w:start w:val="1"/>
      <w:numFmt w:val="lowerRoman"/>
      <w:lvlText w:val="%6"/>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1A1038">
      <w:start w:val="1"/>
      <w:numFmt w:val="decimal"/>
      <w:lvlText w:val="%7"/>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267E96">
      <w:start w:val="1"/>
      <w:numFmt w:val="lowerLetter"/>
      <w:lvlText w:val="%8"/>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1CEC4E">
      <w:start w:val="1"/>
      <w:numFmt w:val="lowerRoman"/>
      <w:lvlText w:val="%9"/>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A34625E"/>
    <w:multiLevelType w:val="hybridMultilevel"/>
    <w:tmpl w:val="D6A031FA"/>
    <w:lvl w:ilvl="0" w:tplc="2ED875BA">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C6F0876"/>
    <w:multiLevelType w:val="multilevel"/>
    <w:tmpl w:val="1A7C7550"/>
    <w:lvl w:ilvl="0">
      <w:start w:val="1"/>
      <w:numFmt w:val="decimal"/>
      <w:lvlText w:val="%1."/>
      <w:lvlJc w:val="left"/>
      <w:pPr>
        <w:ind w:left="785" w:hanging="360"/>
      </w:pPr>
      <w:rPr>
        <w:rFonts w:hint="default"/>
      </w:rPr>
    </w:lvl>
    <w:lvl w:ilvl="1">
      <w:start w:val="1"/>
      <w:numFmt w:val="decimal"/>
      <w:isLgl/>
      <w:lvlText w:val="%1.%2"/>
      <w:lvlJc w:val="left"/>
      <w:pPr>
        <w:ind w:left="830" w:hanging="40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39" w15:restartNumberingAfterBreak="0">
    <w:nsid w:val="7F9963E2"/>
    <w:multiLevelType w:val="multilevel"/>
    <w:tmpl w:val="93084710"/>
    <w:lvl w:ilvl="0">
      <w:start w:val="1"/>
      <w:numFmt w:val="decimal"/>
      <w:pStyle w:val="Rubrik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ubrik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ubrik4"/>
      <w:suff w:val="space"/>
      <w:lvlText w:val="%1.%2.%3.%4."/>
      <w:lvlJc w:val="left"/>
      <w:pPr>
        <w:ind w:left="0" w:firstLine="0"/>
      </w:pPr>
    </w:lvl>
    <w:lvl w:ilvl="4">
      <w:start w:val="1"/>
      <w:numFmt w:val="decimal"/>
      <w:pStyle w:val="Rubrik5"/>
      <w:suff w:val="space"/>
      <w:lvlText w:val="%1.%2.%3.%4.%5."/>
      <w:lvlJc w:val="left"/>
      <w:pPr>
        <w:ind w:left="0" w:firstLine="0"/>
      </w:pPr>
    </w:lvl>
    <w:lvl w:ilvl="5">
      <w:start w:val="1"/>
      <w:numFmt w:val="decimal"/>
      <w:pStyle w:val="Rubrik6"/>
      <w:suff w:val="space"/>
      <w:lvlText w:val="%1.%2.%3.%4.%5.%6."/>
      <w:lvlJc w:val="left"/>
      <w:pPr>
        <w:ind w:left="0" w:firstLine="0"/>
      </w:pPr>
    </w:lvl>
    <w:lvl w:ilvl="6">
      <w:start w:val="1"/>
      <w:numFmt w:val="decimal"/>
      <w:pStyle w:val="Rubrik7"/>
      <w:suff w:val="space"/>
      <w:lvlText w:val="%1.%2.%3.%4.%5.%6.%7."/>
      <w:lvlJc w:val="left"/>
      <w:pPr>
        <w:ind w:left="0" w:firstLine="0"/>
      </w:pPr>
    </w:lvl>
    <w:lvl w:ilvl="7">
      <w:start w:val="1"/>
      <w:numFmt w:val="decimal"/>
      <w:pStyle w:val="Rubrik8"/>
      <w:suff w:val="space"/>
      <w:lvlText w:val="%1.%2.%3.%4.%5.%6.%7.%8."/>
      <w:lvlJc w:val="left"/>
      <w:pPr>
        <w:ind w:left="0" w:firstLine="0"/>
      </w:pPr>
    </w:lvl>
    <w:lvl w:ilvl="8">
      <w:start w:val="1"/>
      <w:numFmt w:val="decimal"/>
      <w:pStyle w:val="Rubrik9"/>
      <w:suff w:val="space"/>
      <w:lvlText w:val="%1.%2.%3.%4.%5.%6.%7.%8.%9."/>
      <w:lvlJc w:val="left"/>
      <w:pPr>
        <w:ind w:left="0" w:firstLine="0"/>
      </w:pPr>
    </w:lvl>
  </w:abstractNum>
  <w:num w:numId="1">
    <w:abstractNumId w:val="39"/>
  </w:num>
  <w:num w:numId="2">
    <w:abstractNumId w:val="34"/>
  </w:num>
  <w:num w:numId="3">
    <w:abstractNumId w:val="24"/>
  </w:num>
  <w:num w:numId="4">
    <w:abstractNumId w:val="0"/>
  </w:num>
  <w:num w:numId="5">
    <w:abstractNumId w:val="30"/>
  </w:num>
  <w:num w:numId="6">
    <w:abstractNumId w:val="18"/>
  </w:num>
  <w:num w:numId="7">
    <w:abstractNumId w:val="9"/>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3"/>
  </w:num>
  <w:num w:numId="11">
    <w:abstractNumId w:val="25"/>
  </w:num>
  <w:num w:numId="12">
    <w:abstractNumId w:val="5"/>
  </w:num>
  <w:num w:numId="13">
    <w:abstractNumId w:val="19"/>
  </w:num>
  <w:num w:numId="14">
    <w:abstractNumId w:val="36"/>
  </w:num>
  <w:num w:numId="15">
    <w:abstractNumId w:val="4"/>
  </w:num>
  <w:num w:numId="16">
    <w:abstractNumId w:val="17"/>
  </w:num>
  <w:num w:numId="17">
    <w:abstractNumId w:val="12"/>
  </w:num>
  <w:num w:numId="18">
    <w:abstractNumId w:val="16"/>
  </w:num>
  <w:num w:numId="19">
    <w:abstractNumId w:val="38"/>
  </w:num>
  <w:num w:numId="20">
    <w:abstractNumId w:val="32"/>
  </w:num>
  <w:num w:numId="21">
    <w:abstractNumId w:val="21"/>
  </w:num>
  <w:num w:numId="22">
    <w:abstractNumId w:val="10"/>
  </w:num>
  <w:num w:numId="23">
    <w:abstractNumId w:val="22"/>
  </w:num>
  <w:num w:numId="24">
    <w:abstractNumId w:val="35"/>
  </w:num>
  <w:num w:numId="25">
    <w:abstractNumId w:val="28"/>
  </w:num>
  <w:num w:numId="26">
    <w:abstractNumId w:val="37"/>
  </w:num>
  <w:num w:numId="27">
    <w:abstractNumId w:val="7"/>
  </w:num>
  <w:num w:numId="28">
    <w:abstractNumId w:val="13"/>
  </w:num>
  <w:num w:numId="29">
    <w:abstractNumId w:val="29"/>
  </w:num>
  <w:num w:numId="30">
    <w:abstractNumId w:val="27"/>
  </w:num>
  <w:num w:numId="31">
    <w:abstractNumId w:val="31"/>
  </w:num>
  <w:num w:numId="32">
    <w:abstractNumId w:val="11"/>
  </w:num>
  <w:num w:numId="33">
    <w:abstractNumId w:val="1"/>
  </w:num>
  <w:num w:numId="34">
    <w:abstractNumId w:val="20"/>
  </w:num>
  <w:num w:numId="35">
    <w:abstractNumId w:val="26"/>
  </w:num>
  <w:num w:numId="36">
    <w:abstractNumId w:val="2"/>
  </w:num>
  <w:num w:numId="37">
    <w:abstractNumId w:val="23"/>
  </w:num>
  <w:num w:numId="38">
    <w:abstractNumId w:val="15"/>
  </w:num>
  <w:num w:numId="39">
    <w:abstractNumId w:val="3"/>
  </w:num>
  <w:num w:numId="40">
    <w:abstractNumId w:val="6"/>
  </w:num>
  <w:num w:numId="41">
    <w:abstractNumId w:val="1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per Fogestam Hessius">
    <w15:presenceInfo w15:providerId="AD" w15:userId="S::jesper.hessius@regionvastmanland.se::aa92bafe-c0cf-47bc-bd40-e000b4640ebf"/>
  </w15:person>
  <w15:person w15:author="Einar Heiberg">
    <w15:presenceInfo w15:providerId="None" w15:userId="Einar Hei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drawingGridHorizontalSpacing w:val="100"/>
  <w:drawingGridVerticalSpacing w:val="1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61"/>
    <w:rsid w:val="0000202B"/>
    <w:rsid w:val="00006042"/>
    <w:rsid w:val="00011353"/>
    <w:rsid w:val="00012689"/>
    <w:rsid w:val="00014EEF"/>
    <w:rsid w:val="00017284"/>
    <w:rsid w:val="0002164A"/>
    <w:rsid w:val="00024A01"/>
    <w:rsid w:val="00030AE5"/>
    <w:rsid w:val="00033E43"/>
    <w:rsid w:val="00034660"/>
    <w:rsid w:val="000360B8"/>
    <w:rsid w:val="00037359"/>
    <w:rsid w:val="0004066E"/>
    <w:rsid w:val="0004499C"/>
    <w:rsid w:val="000451DB"/>
    <w:rsid w:val="0004640E"/>
    <w:rsid w:val="000468DA"/>
    <w:rsid w:val="000541D6"/>
    <w:rsid w:val="00054786"/>
    <w:rsid w:val="0005488C"/>
    <w:rsid w:val="00054FC4"/>
    <w:rsid w:val="00055FD4"/>
    <w:rsid w:val="00060476"/>
    <w:rsid w:val="00060CC6"/>
    <w:rsid w:val="000661AB"/>
    <w:rsid w:val="00072EF5"/>
    <w:rsid w:val="00074E34"/>
    <w:rsid w:val="00080D0F"/>
    <w:rsid w:val="00090815"/>
    <w:rsid w:val="00091F9F"/>
    <w:rsid w:val="0009204E"/>
    <w:rsid w:val="000944D8"/>
    <w:rsid w:val="00096BCC"/>
    <w:rsid w:val="00097263"/>
    <w:rsid w:val="000A14EA"/>
    <w:rsid w:val="000A305F"/>
    <w:rsid w:val="000A4CD0"/>
    <w:rsid w:val="000A72B9"/>
    <w:rsid w:val="000A76D7"/>
    <w:rsid w:val="000B01B1"/>
    <w:rsid w:val="000B19F8"/>
    <w:rsid w:val="000B3F8B"/>
    <w:rsid w:val="000B4BD1"/>
    <w:rsid w:val="000B6DD5"/>
    <w:rsid w:val="000C1DB2"/>
    <w:rsid w:val="000C460A"/>
    <w:rsid w:val="000C5B1C"/>
    <w:rsid w:val="000E0CF2"/>
    <w:rsid w:val="000E5D50"/>
    <w:rsid w:val="000E6E29"/>
    <w:rsid w:val="000E764B"/>
    <w:rsid w:val="000E7B5D"/>
    <w:rsid w:val="000F1A05"/>
    <w:rsid w:val="000F3C91"/>
    <w:rsid w:val="000F4BE3"/>
    <w:rsid w:val="00100ABF"/>
    <w:rsid w:val="00102A4C"/>
    <w:rsid w:val="001034B1"/>
    <w:rsid w:val="001059C1"/>
    <w:rsid w:val="00106346"/>
    <w:rsid w:val="00110ED0"/>
    <w:rsid w:val="00115CDA"/>
    <w:rsid w:val="001206A4"/>
    <w:rsid w:val="00120D21"/>
    <w:rsid w:val="0012111E"/>
    <w:rsid w:val="0012309B"/>
    <w:rsid w:val="00123697"/>
    <w:rsid w:val="00130CE4"/>
    <w:rsid w:val="00131819"/>
    <w:rsid w:val="001349C8"/>
    <w:rsid w:val="00136FE9"/>
    <w:rsid w:val="00146480"/>
    <w:rsid w:val="00156B93"/>
    <w:rsid w:val="00161839"/>
    <w:rsid w:val="00163CA3"/>
    <w:rsid w:val="00163CEB"/>
    <w:rsid w:val="0016745C"/>
    <w:rsid w:val="0016791F"/>
    <w:rsid w:val="00171E7A"/>
    <w:rsid w:val="00173102"/>
    <w:rsid w:val="00177171"/>
    <w:rsid w:val="00177384"/>
    <w:rsid w:val="001815FD"/>
    <w:rsid w:val="001820AA"/>
    <w:rsid w:val="0018276A"/>
    <w:rsid w:val="00182786"/>
    <w:rsid w:val="00185A39"/>
    <w:rsid w:val="0019014D"/>
    <w:rsid w:val="00190A8E"/>
    <w:rsid w:val="00190E1B"/>
    <w:rsid w:val="001920C9"/>
    <w:rsid w:val="001B15CE"/>
    <w:rsid w:val="001B3035"/>
    <w:rsid w:val="001B5CB9"/>
    <w:rsid w:val="001B77EC"/>
    <w:rsid w:val="001C0B70"/>
    <w:rsid w:val="001C5F2F"/>
    <w:rsid w:val="001C7E64"/>
    <w:rsid w:val="001D0271"/>
    <w:rsid w:val="001D0490"/>
    <w:rsid w:val="001D7672"/>
    <w:rsid w:val="001E5279"/>
    <w:rsid w:val="001F1D80"/>
    <w:rsid w:val="001F3206"/>
    <w:rsid w:val="001F5217"/>
    <w:rsid w:val="001F5C1C"/>
    <w:rsid w:val="00201BCD"/>
    <w:rsid w:val="00203C89"/>
    <w:rsid w:val="00204FE2"/>
    <w:rsid w:val="00210B60"/>
    <w:rsid w:val="0023289C"/>
    <w:rsid w:val="0023775F"/>
    <w:rsid w:val="002426B0"/>
    <w:rsid w:val="00246DBB"/>
    <w:rsid w:val="00246EE6"/>
    <w:rsid w:val="00247AD5"/>
    <w:rsid w:val="002509D1"/>
    <w:rsid w:val="0025334F"/>
    <w:rsid w:val="002542B5"/>
    <w:rsid w:val="00255136"/>
    <w:rsid w:val="00255D71"/>
    <w:rsid w:val="00262B94"/>
    <w:rsid w:val="002712CF"/>
    <w:rsid w:val="00272887"/>
    <w:rsid w:val="002734C0"/>
    <w:rsid w:val="0027583C"/>
    <w:rsid w:val="002761EA"/>
    <w:rsid w:val="00276AD1"/>
    <w:rsid w:val="00280F9E"/>
    <w:rsid w:val="00283571"/>
    <w:rsid w:val="00284AEE"/>
    <w:rsid w:val="00285902"/>
    <w:rsid w:val="002949CD"/>
    <w:rsid w:val="0029609F"/>
    <w:rsid w:val="002A1720"/>
    <w:rsid w:val="002A2C66"/>
    <w:rsid w:val="002A79B2"/>
    <w:rsid w:val="002B0270"/>
    <w:rsid w:val="002B0B6E"/>
    <w:rsid w:val="002B22D3"/>
    <w:rsid w:val="002B43B6"/>
    <w:rsid w:val="002B4FD4"/>
    <w:rsid w:val="002B55C2"/>
    <w:rsid w:val="002B6213"/>
    <w:rsid w:val="002C1B3E"/>
    <w:rsid w:val="002C2431"/>
    <w:rsid w:val="002C2B94"/>
    <w:rsid w:val="002C31DE"/>
    <w:rsid w:val="002C4D40"/>
    <w:rsid w:val="002C7E06"/>
    <w:rsid w:val="002D1BA4"/>
    <w:rsid w:val="002D2A0C"/>
    <w:rsid w:val="002D4FC5"/>
    <w:rsid w:val="002D7F4C"/>
    <w:rsid w:val="002E13FE"/>
    <w:rsid w:val="002E3AD9"/>
    <w:rsid w:val="002E3D57"/>
    <w:rsid w:val="002E4CE4"/>
    <w:rsid w:val="002E5B24"/>
    <w:rsid w:val="002E7331"/>
    <w:rsid w:val="002E7BD7"/>
    <w:rsid w:val="002F2978"/>
    <w:rsid w:val="002F380C"/>
    <w:rsid w:val="002F6335"/>
    <w:rsid w:val="002F6881"/>
    <w:rsid w:val="002F7F4D"/>
    <w:rsid w:val="0030349D"/>
    <w:rsid w:val="003040DC"/>
    <w:rsid w:val="00307746"/>
    <w:rsid w:val="003129FD"/>
    <w:rsid w:val="00314041"/>
    <w:rsid w:val="003149A6"/>
    <w:rsid w:val="0031533B"/>
    <w:rsid w:val="00317895"/>
    <w:rsid w:val="00322CCA"/>
    <w:rsid w:val="00322F35"/>
    <w:rsid w:val="0032375C"/>
    <w:rsid w:val="0032561B"/>
    <w:rsid w:val="0033135B"/>
    <w:rsid w:val="00333182"/>
    <w:rsid w:val="0033432A"/>
    <w:rsid w:val="0033540D"/>
    <w:rsid w:val="00337D4B"/>
    <w:rsid w:val="00341112"/>
    <w:rsid w:val="003429C7"/>
    <w:rsid w:val="00344127"/>
    <w:rsid w:val="00344E2B"/>
    <w:rsid w:val="00345128"/>
    <w:rsid w:val="003453B6"/>
    <w:rsid w:val="003472EB"/>
    <w:rsid w:val="00347C07"/>
    <w:rsid w:val="00347DCB"/>
    <w:rsid w:val="00350094"/>
    <w:rsid w:val="00353EDF"/>
    <w:rsid w:val="00353F79"/>
    <w:rsid w:val="00357DC6"/>
    <w:rsid w:val="00363170"/>
    <w:rsid w:val="00364886"/>
    <w:rsid w:val="00364F17"/>
    <w:rsid w:val="003677AD"/>
    <w:rsid w:val="003704F6"/>
    <w:rsid w:val="00372118"/>
    <w:rsid w:val="00376BAB"/>
    <w:rsid w:val="003774A3"/>
    <w:rsid w:val="003831CC"/>
    <w:rsid w:val="00386690"/>
    <w:rsid w:val="00386723"/>
    <w:rsid w:val="00386E61"/>
    <w:rsid w:val="003902B4"/>
    <w:rsid w:val="003911C3"/>
    <w:rsid w:val="003913FA"/>
    <w:rsid w:val="003959CC"/>
    <w:rsid w:val="003A618C"/>
    <w:rsid w:val="003A6288"/>
    <w:rsid w:val="003A6AF5"/>
    <w:rsid w:val="003B1138"/>
    <w:rsid w:val="003B18D3"/>
    <w:rsid w:val="003B299F"/>
    <w:rsid w:val="003B2AD8"/>
    <w:rsid w:val="003B459B"/>
    <w:rsid w:val="003B4D51"/>
    <w:rsid w:val="003B6F1F"/>
    <w:rsid w:val="003C00BE"/>
    <w:rsid w:val="003C166A"/>
    <w:rsid w:val="003C47E3"/>
    <w:rsid w:val="003C5CA5"/>
    <w:rsid w:val="003D0187"/>
    <w:rsid w:val="003D4523"/>
    <w:rsid w:val="003D7E4E"/>
    <w:rsid w:val="003E1312"/>
    <w:rsid w:val="003E484A"/>
    <w:rsid w:val="003E5C84"/>
    <w:rsid w:val="003E608D"/>
    <w:rsid w:val="003E651E"/>
    <w:rsid w:val="003E664D"/>
    <w:rsid w:val="003F1DAF"/>
    <w:rsid w:val="003F1F6B"/>
    <w:rsid w:val="003F5410"/>
    <w:rsid w:val="003F5CA7"/>
    <w:rsid w:val="00406DC2"/>
    <w:rsid w:val="00411672"/>
    <w:rsid w:val="00416891"/>
    <w:rsid w:val="004169B2"/>
    <w:rsid w:val="004202D0"/>
    <w:rsid w:val="004209F2"/>
    <w:rsid w:val="004221A7"/>
    <w:rsid w:val="00423075"/>
    <w:rsid w:val="004248BC"/>
    <w:rsid w:val="00424AF6"/>
    <w:rsid w:val="0043052A"/>
    <w:rsid w:val="00430900"/>
    <w:rsid w:val="00433440"/>
    <w:rsid w:val="004336F3"/>
    <w:rsid w:val="00441C8E"/>
    <w:rsid w:val="00441FF1"/>
    <w:rsid w:val="004427D7"/>
    <w:rsid w:val="004455D2"/>
    <w:rsid w:val="00451D55"/>
    <w:rsid w:val="00452701"/>
    <w:rsid w:val="00460692"/>
    <w:rsid w:val="004608AA"/>
    <w:rsid w:val="00461B69"/>
    <w:rsid w:val="00461D14"/>
    <w:rsid w:val="00465703"/>
    <w:rsid w:val="004668DB"/>
    <w:rsid w:val="00470D0B"/>
    <w:rsid w:val="004763F1"/>
    <w:rsid w:val="00477DBE"/>
    <w:rsid w:val="0048009E"/>
    <w:rsid w:val="00484576"/>
    <w:rsid w:val="0048619C"/>
    <w:rsid w:val="00486AB5"/>
    <w:rsid w:val="00486ED7"/>
    <w:rsid w:val="00487CBB"/>
    <w:rsid w:val="004902E4"/>
    <w:rsid w:val="00491B09"/>
    <w:rsid w:val="004933B1"/>
    <w:rsid w:val="00496051"/>
    <w:rsid w:val="0049639A"/>
    <w:rsid w:val="00497C82"/>
    <w:rsid w:val="004A02F7"/>
    <w:rsid w:val="004A0C63"/>
    <w:rsid w:val="004A2821"/>
    <w:rsid w:val="004C1C0A"/>
    <w:rsid w:val="004C44FE"/>
    <w:rsid w:val="004D108D"/>
    <w:rsid w:val="004D1C95"/>
    <w:rsid w:val="004D1DE5"/>
    <w:rsid w:val="004D3EA4"/>
    <w:rsid w:val="004D7271"/>
    <w:rsid w:val="004E099E"/>
    <w:rsid w:val="004E0EE3"/>
    <w:rsid w:val="004E200F"/>
    <w:rsid w:val="004E3561"/>
    <w:rsid w:val="004E38EE"/>
    <w:rsid w:val="004E45E3"/>
    <w:rsid w:val="004E64CC"/>
    <w:rsid w:val="004E6CF3"/>
    <w:rsid w:val="004F63B5"/>
    <w:rsid w:val="00506F9D"/>
    <w:rsid w:val="00510CEE"/>
    <w:rsid w:val="00515291"/>
    <w:rsid w:val="00516D18"/>
    <w:rsid w:val="005175EC"/>
    <w:rsid w:val="00521060"/>
    <w:rsid w:val="005220BB"/>
    <w:rsid w:val="00522EBF"/>
    <w:rsid w:val="00527425"/>
    <w:rsid w:val="00534180"/>
    <w:rsid w:val="00536CA8"/>
    <w:rsid w:val="0054751B"/>
    <w:rsid w:val="00547910"/>
    <w:rsid w:val="005501FC"/>
    <w:rsid w:val="00551170"/>
    <w:rsid w:val="005542BA"/>
    <w:rsid w:val="005548CC"/>
    <w:rsid w:val="00555DBC"/>
    <w:rsid w:val="00555F42"/>
    <w:rsid w:val="00556901"/>
    <w:rsid w:val="0056115C"/>
    <w:rsid w:val="0056296E"/>
    <w:rsid w:val="00563BB2"/>
    <w:rsid w:val="00565699"/>
    <w:rsid w:val="00565B07"/>
    <w:rsid w:val="00570E1F"/>
    <w:rsid w:val="00580CB5"/>
    <w:rsid w:val="00581EBF"/>
    <w:rsid w:val="00594C5B"/>
    <w:rsid w:val="005A0C05"/>
    <w:rsid w:val="005A4114"/>
    <w:rsid w:val="005A64F7"/>
    <w:rsid w:val="005B0452"/>
    <w:rsid w:val="005B1B14"/>
    <w:rsid w:val="005B3235"/>
    <w:rsid w:val="005D1662"/>
    <w:rsid w:val="005D4B9E"/>
    <w:rsid w:val="005D65E2"/>
    <w:rsid w:val="005E4BF8"/>
    <w:rsid w:val="005E5AAE"/>
    <w:rsid w:val="005F2304"/>
    <w:rsid w:val="005F2DBC"/>
    <w:rsid w:val="005F2EF8"/>
    <w:rsid w:val="005F38BC"/>
    <w:rsid w:val="005F3C2D"/>
    <w:rsid w:val="00600732"/>
    <w:rsid w:val="00607164"/>
    <w:rsid w:val="00620409"/>
    <w:rsid w:val="00624768"/>
    <w:rsid w:val="0062686A"/>
    <w:rsid w:val="006274C8"/>
    <w:rsid w:val="006322D4"/>
    <w:rsid w:val="00632AAD"/>
    <w:rsid w:val="00632E38"/>
    <w:rsid w:val="00632F10"/>
    <w:rsid w:val="00635F72"/>
    <w:rsid w:val="00640AC5"/>
    <w:rsid w:val="00641CAF"/>
    <w:rsid w:val="0064390D"/>
    <w:rsid w:val="0064492F"/>
    <w:rsid w:val="00650795"/>
    <w:rsid w:val="006509C8"/>
    <w:rsid w:val="006522B2"/>
    <w:rsid w:val="0065562C"/>
    <w:rsid w:val="00660534"/>
    <w:rsid w:val="00661DD8"/>
    <w:rsid w:val="00662C84"/>
    <w:rsid w:val="00671F3F"/>
    <w:rsid w:val="006815F3"/>
    <w:rsid w:val="00683738"/>
    <w:rsid w:val="00691D2E"/>
    <w:rsid w:val="006921B9"/>
    <w:rsid w:val="00692852"/>
    <w:rsid w:val="00693EDD"/>
    <w:rsid w:val="00697BD6"/>
    <w:rsid w:val="006A1EF0"/>
    <w:rsid w:val="006A1FBE"/>
    <w:rsid w:val="006A5DA7"/>
    <w:rsid w:val="006B06BF"/>
    <w:rsid w:val="006B262C"/>
    <w:rsid w:val="006B4A1D"/>
    <w:rsid w:val="006B6510"/>
    <w:rsid w:val="006D2D7F"/>
    <w:rsid w:val="006D2ED6"/>
    <w:rsid w:val="006D455E"/>
    <w:rsid w:val="006D561C"/>
    <w:rsid w:val="006E3214"/>
    <w:rsid w:val="006F0EFB"/>
    <w:rsid w:val="006F1750"/>
    <w:rsid w:val="006F2BBA"/>
    <w:rsid w:val="006F53E6"/>
    <w:rsid w:val="006F6E55"/>
    <w:rsid w:val="00700258"/>
    <w:rsid w:val="007123A3"/>
    <w:rsid w:val="0071579B"/>
    <w:rsid w:val="007157DC"/>
    <w:rsid w:val="0071613B"/>
    <w:rsid w:val="0072383F"/>
    <w:rsid w:val="007266B0"/>
    <w:rsid w:val="007267BC"/>
    <w:rsid w:val="007302E3"/>
    <w:rsid w:val="0073385F"/>
    <w:rsid w:val="00733FB0"/>
    <w:rsid w:val="007342FF"/>
    <w:rsid w:val="00734C6F"/>
    <w:rsid w:val="0073601B"/>
    <w:rsid w:val="00736C29"/>
    <w:rsid w:val="007435A2"/>
    <w:rsid w:val="00744A4A"/>
    <w:rsid w:val="00753B92"/>
    <w:rsid w:val="007560FF"/>
    <w:rsid w:val="00756793"/>
    <w:rsid w:val="00756E8E"/>
    <w:rsid w:val="00762EF3"/>
    <w:rsid w:val="00763FAB"/>
    <w:rsid w:val="00766747"/>
    <w:rsid w:val="0077178B"/>
    <w:rsid w:val="00771A7E"/>
    <w:rsid w:val="0077233D"/>
    <w:rsid w:val="00774BE9"/>
    <w:rsid w:val="00776861"/>
    <w:rsid w:val="00777B9C"/>
    <w:rsid w:val="007806C7"/>
    <w:rsid w:val="0078367F"/>
    <w:rsid w:val="007841DB"/>
    <w:rsid w:val="0078758A"/>
    <w:rsid w:val="007915FD"/>
    <w:rsid w:val="007A0A18"/>
    <w:rsid w:val="007A0FC3"/>
    <w:rsid w:val="007A5B8E"/>
    <w:rsid w:val="007B3984"/>
    <w:rsid w:val="007B4A4D"/>
    <w:rsid w:val="007B5B05"/>
    <w:rsid w:val="007B67BF"/>
    <w:rsid w:val="007C25FE"/>
    <w:rsid w:val="007C49D1"/>
    <w:rsid w:val="007C51FE"/>
    <w:rsid w:val="007D3E37"/>
    <w:rsid w:val="007D5742"/>
    <w:rsid w:val="007E0BCF"/>
    <w:rsid w:val="007E0C60"/>
    <w:rsid w:val="007E11AA"/>
    <w:rsid w:val="007E505C"/>
    <w:rsid w:val="007F0F63"/>
    <w:rsid w:val="007F3BC7"/>
    <w:rsid w:val="00800E89"/>
    <w:rsid w:val="00801A38"/>
    <w:rsid w:val="008034FA"/>
    <w:rsid w:val="008070BE"/>
    <w:rsid w:val="008103F4"/>
    <w:rsid w:val="00811075"/>
    <w:rsid w:val="00812DD3"/>
    <w:rsid w:val="00812F53"/>
    <w:rsid w:val="00815385"/>
    <w:rsid w:val="00827289"/>
    <w:rsid w:val="008272EB"/>
    <w:rsid w:val="00832FE9"/>
    <w:rsid w:val="00840ABF"/>
    <w:rsid w:val="0084107B"/>
    <w:rsid w:val="00843800"/>
    <w:rsid w:val="0084733B"/>
    <w:rsid w:val="00856F14"/>
    <w:rsid w:val="008613E1"/>
    <w:rsid w:val="00864EB4"/>
    <w:rsid w:val="00865596"/>
    <w:rsid w:val="00867363"/>
    <w:rsid w:val="008803E6"/>
    <w:rsid w:val="008832F0"/>
    <w:rsid w:val="00885606"/>
    <w:rsid w:val="00890007"/>
    <w:rsid w:val="0089182F"/>
    <w:rsid w:val="00893023"/>
    <w:rsid w:val="00895050"/>
    <w:rsid w:val="00895472"/>
    <w:rsid w:val="008A2408"/>
    <w:rsid w:val="008A35B3"/>
    <w:rsid w:val="008A5173"/>
    <w:rsid w:val="008A67AB"/>
    <w:rsid w:val="008A6CF2"/>
    <w:rsid w:val="008B36DE"/>
    <w:rsid w:val="008B5B89"/>
    <w:rsid w:val="008C09F6"/>
    <w:rsid w:val="008D3DBF"/>
    <w:rsid w:val="008D4C81"/>
    <w:rsid w:val="008E19EA"/>
    <w:rsid w:val="008E31BE"/>
    <w:rsid w:val="008E44D8"/>
    <w:rsid w:val="008E5741"/>
    <w:rsid w:val="008F70C2"/>
    <w:rsid w:val="00900743"/>
    <w:rsid w:val="00901337"/>
    <w:rsid w:val="0090139F"/>
    <w:rsid w:val="00905954"/>
    <w:rsid w:val="009059C3"/>
    <w:rsid w:val="00910335"/>
    <w:rsid w:val="00911590"/>
    <w:rsid w:val="00913AF1"/>
    <w:rsid w:val="00921338"/>
    <w:rsid w:val="00924A3D"/>
    <w:rsid w:val="00927F94"/>
    <w:rsid w:val="00930457"/>
    <w:rsid w:val="009328CC"/>
    <w:rsid w:val="00940389"/>
    <w:rsid w:val="00951435"/>
    <w:rsid w:val="00957BEB"/>
    <w:rsid w:val="00962E6A"/>
    <w:rsid w:val="00972418"/>
    <w:rsid w:val="00972AD3"/>
    <w:rsid w:val="00974F51"/>
    <w:rsid w:val="009774E4"/>
    <w:rsid w:val="00981863"/>
    <w:rsid w:val="009847BC"/>
    <w:rsid w:val="00987634"/>
    <w:rsid w:val="009900D4"/>
    <w:rsid w:val="009922EE"/>
    <w:rsid w:val="00992947"/>
    <w:rsid w:val="00994499"/>
    <w:rsid w:val="009949EE"/>
    <w:rsid w:val="00997A42"/>
    <w:rsid w:val="009A1710"/>
    <w:rsid w:val="009A1BBD"/>
    <w:rsid w:val="009A2C52"/>
    <w:rsid w:val="009A5631"/>
    <w:rsid w:val="009B008B"/>
    <w:rsid w:val="009B07B5"/>
    <w:rsid w:val="009B34EF"/>
    <w:rsid w:val="009B48E7"/>
    <w:rsid w:val="009C090B"/>
    <w:rsid w:val="009C0A58"/>
    <w:rsid w:val="009C13B2"/>
    <w:rsid w:val="009C2D13"/>
    <w:rsid w:val="009C5636"/>
    <w:rsid w:val="009C5B2F"/>
    <w:rsid w:val="009C7720"/>
    <w:rsid w:val="009D16C4"/>
    <w:rsid w:val="009D3616"/>
    <w:rsid w:val="009D4AED"/>
    <w:rsid w:val="009E0C80"/>
    <w:rsid w:val="009E21FD"/>
    <w:rsid w:val="009E34C4"/>
    <w:rsid w:val="009E4354"/>
    <w:rsid w:val="009F14B1"/>
    <w:rsid w:val="009F479F"/>
    <w:rsid w:val="009F7D49"/>
    <w:rsid w:val="009F7DCE"/>
    <w:rsid w:val="00A00199"/>
    <w:rsid w:val="00A0604B"/>
    <w:rsid w:val="00A15C69"/>
    <w:rsid w:val="00A17BC6"/>
    <w:rsid w:val="00A24033"/>
    <w:rsid w:val="00A2727E"/>
    <w:rsid w:val="00A276F5"/>
    <w:rsid w:val="00A31BBE"/>
    <w:rsid w:val="00A36A02"/>
    <w:rsid w:val="00A4626C"/>
    <w:rsid w:val="00A5067F"/>
    <w:rsid w:val="00A54942"/>
    <w:rsid w:val="00A54AAB"/>
    <w:rsid w:val="00A56A96"/>
    <w:rsid w:val="00A57B97"/>
    <w:rsid w:val="00A65DF5"/>
    <w:rsid w:val="00A66AA7"/>
    <w:rsid w:val="00A71E5C"/>
    <w:rsid w:val="00A72234"/>
    <w:rsid w:val="00A7345D"/>
    <w:rsid w:val="00A73D13"/>
    <w:rsid w:val="00A81AFA"/>
    <w:rsid w:val="00A81D37"/>
    <w:rsid w:val="00A8447C"/>
    <w:rsid w:val="00A9027E"/>
    <w:rsid w:val="00A92FDF"/>
    <w:rsid w:val="00A93D09"/>
    <w:rsid w:val="00A948F5"/>
    <w:rsid w:val="00A94E0A"/>
    <w:rsid w:val="00AA09E9"/>
    <w:rsid w:val="00AA1930"/>
    <w:rsid w:val="00AA1B91"/>
    <w:rsid w:val="00AA2539"/>
    <w:rsid w:val="00AA3E36"/>
    <w:rsid w:val="00AA72B4"/>
    <w:rsid w:val="00AA7389"/>
    <w:rsid w:val="00AB2A18"/>
    <w:rsid w:val="00AB5CBC"/>
    <w:rsid w:val="00AB5E47"/>
    <w:rsid w:val="00AC0CB8"/>
    <w:rsid w:val="00AC26E4"/>
    <w:rsid w:val="00AD0488"/>
    <w:rsid w:val="00AD211C"/>
    <w:rsid w:val="00AD6A28"/>
    <w:rsid w:val="00AE6AEE"/>
    <w:rsid w:val="00AF15E3"/>
    <w:rsid w:val="00AF411D"/>
    <w:rsid w:val="00AF4FC9"/>
    <w:rsid w:val="00AF50E1"/>
    <w:rsid w:val="00AF5E72"/>
    <w:rsid w:val="00AF6D0A"/>
    <w:rsid w:val="00B006FB"/>
    <w:rsid w:val="00B00BD6"/>
    <w:rsid w:val="00B024C0"/>
    <w:rsid w:val="00B02622"/>
    <w:rsid w:val="00B0292B"/>
    <w:rsid w:val="00B032D6"/>
    <w:rsid w:val="00B042DF"/>
    <w:rsid w:val="00B057B6"/>
    <w:rsid w:val="00B072FD"/>
    <w:rsid w:val="00B10E82"/>
    <w:rsid w:val="00B223C4"/>
    <w:rsid w:val="00B22781"/>
    <w:rsid w:val="00B22C30"/>
    <w:rsid w:val="00B22CF0"/>
    <w:rsid w:val="00B24C54"/>
    <w:rsid w:val="00B25D0D"/>
    <w:rsid w:val="00B27840"/>
    <w:rsid w:val="00B34547"/>
    <w:rsid w:val="00B34BC1"/>
    <w:rsid w:val="00B409DA"/>
    <w:rsid w:val="00B40CC6"/>
    <w:rsid w:val="00B438C5"/>
    <w:rsid w:val="00B43BFA"/>
    <w:rsid w:val="00B44DFE"/>
    <w:rsid w:val="00B44F5B"/>
    <w:rsid w:val="00B47178"/>
    <w:rsid w:val="00B477D2"/>
    <w:rsid w:val="00B47DC5"/>
    <w:rsid w:val="00B516B1"/>
    <w:rsid w:val="00B51D43"/>
    <w:rsid w:val="00B525C8"/>
    <w:rsid w:val="00B529A8"/>
    <w:rsid w:val="00B560EE"/>
    <w:rsid w:val="00B60C60"/>
    <w:rsid w:val="00B61A03"/>
    <w:rsid w:val="00B620C5"/>
    <w:rsid w:val="00B63AC3"/>
    <w:rsid w:val="00B649FC"/>
    <w:rsid w:val="00B70429"/>
    <w:rsid w:val="00B72E14"/>
    <w:rsid w:val="00B74337"/>
    <w:rsid w:val="00B772D8"/>
    <w:rsid w:val="00B83444"/>
    <w:rsid w:val="00B83AE1"/>
    <w:rsid w:val="00B8694C"/>
    <w:rsid w:val="00B86ED6"/>
    <w:rsid w:val="00B921CB"/>
    <w:rsid w:val="00B92400"/>
    <w:rsid w:val="00B947B8"/>
    <w:rsid w:val="00BB1624"/>
    <w:rsid w:val="00BB340B"/>
    <w:rsid w:val="00BB7E2E"/>
    <w:rsid w:val="00BC004F"/>
    <w:rsid w:val="00BC02B6"/>
    <w:rsid w:val="00BC0D70"/>
    <w:rsid w:val="00BC3431"/>
    <w:rsid w:val="00BC3667"/>
    <w:rsid w:val="00BD0580"/>
    <w:rsid w:val="00BD1A53"/>
    <w:rsid w:val="00BD33E4"/>
    <w:rsid w:val="00BD72BE"/>
    <w:rsid w:val="00BE0F03"/>
    <w:rsid w:val="00BE20CF"/>
    <w:rsid w:val="00BE2821"/>
    <w:rsid w:val="00BE3ED4"/>
    <w:rsid w:val="00BF0C70"/>
    <w:rsid w:val="00BF141F"/>
    <w:rsid w:val="00BF2072"/>
    <w:rsid w:val="00BF248F"/>
    <w:rsid w:val="00C010D4"/>
    <w:rsid w:val="00C01724"/>
    <w:rsid w:val="00C06DC5"/>
    <w:rsid w:val="00C22955"/>
    <w:rsid w:val="00C236CD"/>
    <w:rsid w:val="00C252DB"/>
    <w:rsid w:val="00C30205"/>
    <w:rsid w:val="00C30DAB"/>
    <w:rsid w:val="00C40592"/>
    <w:rsid w:val="00C41373"/>
    <w:rsid w:val="00C41E3F"/>
    <w:rsid w:val="00C41FD9"/>
    <w:rsid w:val="00C44CCF"/>
    <w:rsid w:val="00C45B26"/>
    <w:rsid w:val="00C46575"/>
    <w:rsid w:val="00C4666D"/>
    <w:rsid w:val="00C472A6"/>
    <w:rsid w:val="00C51F53"/>
    <w:rsid w:val="00C54777"/>
    <w:rsid w:val="00C55095"/>
    <w:rsid w:val="00C55590"/>
    <w:rsid w:val="00C5610B"/>
    <w:rsid w:val="00C604FC"/>
    <w:rsid w:val="00C627D5"/>
    <w:rsid w:val="00C62A94"/>
    <w:rsid w:val="00C65937"/>
    <w:rsid w:val="00C85EBF"/>
    <w:rsid w:val="00C95A7B"/>
    <w:rsid w:val="00CA0BEF"/>
    <w:rsid w:val="00CA0E54"/>
    <w:rsid w:val="00CA1B6D"/>
    <w:rsid w:val="00CA4B11"/>
    <w:rsid w:val="00CA592B"/>
    <w:rsid w:val="00CA61FF"/>
    <w:rsid w:val="00CB04A1"/>
    <w:rsid w:val="00CB0A5B"/>
    <w:rsid w:val="00CB0B96"/>
    <w:rsid w:val="00CB4F05"/>
    <w:rsid w:val="00CB6D4E"/>
    <w:rsid w:val="00CB7EF8"/>
    <w:rsid w:val="00CC1FDE"/>
    <w:rsid w:val="00CC2671"/>
    <w:rsid w:val="00CC28E6"/>
    <w:rsid w:val="00CD152C"/>
    <w:rsid w:val="00CD6A7C"/>
    <w:rsid w:val="00CD7757"/>
    <w:rsid w:val="00CE0BB0"/>
    <w:rsid w:val="00CE28A8"/>
    <w:rsid w:val="00CE39CF"/>
    <w:rsid w:val="00CE40B6"/>
    <w:rsid w:val="00CE4371"/>
    <w:rsid w:val="00CE4B7C"/>
    <w:rsid w:val="00CE4C73"/>
    <w:rsid w:val="00CE5B0F"/>
    <w:rsid w:val="00CE6B75"/>
    <w:rsid w:val="00CF2BF7"/>
    <w:rsid w:val="00CF429B"/>
    <w:rsid w:val="00CF4C98"/>
    <w:rsid w:val="00D001DF"/>
    <w:rsid w:val="00D01C6D"/>
    <w:rsid w:val="00D03B98"/>
    <w:rsid w:val="00D04534"/>
    <w:rsid w:val="00D11D6E"/>
    <w:rsid w:val="00D12274"/>
    <w:rsid w:val="00D1242E"/>
    <w:rsid w:val="00D1541F"/>
    <w:rsid w:val="00D17939"/>
    <w:rsid w:val="00D21045"/>
    <w:rsid w:val="00D22196"/>
    <w:rsid w:val="00D24187"/>
    <w:rsid w:val="00D2572B"/>
    <w:rsid w:val="00D321B6"/>
    <w:rsid w:val="00D34F39"/>
    <w:rsid w:val="00D42AEC"/>
    <w:rsid w:val="00D4319C"/>
    <w:rsid w:val="00D45C26"/>
    <w:rsid w:val="00D524C7"/>
    <w:rsid w:val="00D54DF8"/>
    <w:rsid w:val="00D559C6"/>
    <w:rsid w:val="00D62ABD"/>
    <w:rsid w:val="00D65013"/>
    <w:rsid w:val="00D6522E"/>
    <w:rsid w:val="00D65DAD"/>
    <w:rsid w:val="00D66CF1"/>
    <w:rsid w:val="00D777A8"/>
    <w:rsid w:val="00D8191A"/>
    <w:rsid w:val="00D90349"/>
    <w:rsid w:val="00D907F3"/>
    <w:rsid w:val="00D9115C"/>
    <w:rsid w:val="00D934D7"/>
    <w:rsid w:val="00D93B75"/>
    <w:rsid w:val="00D94AB0"/>
    <w:rsid w:val="00D95B05"/>
    <w:rsid w:val="00D9689C"/>
    <w:rsid w:val="00DA3980"/>
    <w:rsid w:val="00DA539E"/>
    <w:rsid w:val="00DA579E"/>
    <w:rsid w:val="00DA7951"/>
    <w:rsid w:val="00DB0200"/>
    <w:rsid w:val="00DB1520"/>
    <w:rsid w:val="00DB5B4E"/>
    <w:rsid w:val="00DC1458"/>
    <w:rsid w:val="00DC2F71"/>
    <w:rsid w:val="00DC35DC"/>
    <w:rsid w:val="00DC5107"/>
    <w:rsid w:val="00DE2468"/>
    <w:rsid w:val="00DE5413"/>
    <w:rsid w:val="00E02865"/>
    <w:rsid w:val="00E02DFF"/>
    <w:rsid w:val="00E054F3"/>
    <w:rsid w:val="00E05AB6"/>
    <w:rsid w:val="00E06DB2"/>
    <w:rsid w:val="00E12981"/>
    <w:rsid w:val="00E1443A"/>
    <w:rsid w:val="00E14FF7"/>
    <w:rsid w:val="00E41EB1"/>
    <w:rsid w:val="00E43688"/>
    <w:rsid w:val="00E44048"/>
    <w:rsid w:val="00E44E86"/>
    <w:rsid w:val="00E46205"/>
    <w:rsid w:val="00E46333"/>
    <w:rsid w:val="00E478E8"/>
    <w:rsid w:val="00E50E0F"/>
    <w:rsid w:val="00E5170E"/>
    <w:rsid w:val="00E53B51"/>
    <w:rsid w:val="00E57004"/>
    <w:rsid w:val="00E61A5A"/>
    <w:rsid w:val="00E61C32"/>
    <w:rsid w:val="00E628F7"/>
    <w:rsid w:val="00E62C21"/>
    <w:rsid w:val="00E63147"/>
    <w:rsid w:val="00E67C04"/>
    <w:rsid w:val="00E72D19"/>
    <w:rsid w:val="00E73858"/>
    <w:rsid w:val="00E75A3A"/>
    <w:rsid w:val="00E82BE7"/>
    <w:rsid w:val="00E85191"/>
    <w:rsid w:val="00E8587A"/>
    <w:rsid w:val="00E85DAC"/>
    <w:rsid w:val="00E860A8"/>
    <w:rsid w:val="00E87689"/>
    <w:rsid w:val="00E87852"/>
    <w:rsid w:val="00E91BFA"/>
    <w:rsid w:val="00E929C1"/>
    <w:rsid w:val="00E94EC7"/>
    <w:rsid w:val="00EA1010"/>
    <w:rsid w:val="00EA255E"/>
    <w:rsid w:val="00EA49E5"/>
    <w:rsid w:val="00EA6257"/>
    <w:rsid w:val="00EB70AA"/>
    <w:rsid w:val="00EC4DB3"/>
    <w:rsid w:val="00EC5910"/>
    <w:rsid w:val="00EC7A81"/>
    <w:rsid w:val="00ED2B70"/>
    <w:rsid w:val="00ED3714"/>
    <w:rsid w:val="00ED7B35"/>
    <w:rsid w:val="00EE15FA"/>
    <w:rsid w:val="00EF0B6D"/>
    <w:rsid w:val="00EF3B40"/>
    <w:rsid w:val="00EF41E8"/>
    <w:rsid w:val="00EF50C5"/>
    <w:rsid w:val="00EF579D"/>
    <w:rsid w:val="00EF7963"/>
    <w:rsid w:val="00F10565"/>
    <w:rsid w:val="00F136A2"/>
    <w:rsid w:val="00F220B0"/>
    <w:rsid w:val="00F241BB"/>
    <w:rsid w:val="00F26F10"/>
    <w:rsid w:val="00F30638"/>
    <w:rsid w:val="00F32F3A"/>
    <w:rsid w:val="00F33E92"/>
    <w:rsid w:val="00F3615B"/>
    <w:rsid w:val="00F37036"/>
    <w:rsid w:val="00F41842"/>
    <w:rsid w:val="00F44EE6"/>
    <w:rsid w:val="00F4717F"/>
    <w:rsid w:val="00F510C1"/>
    <w:rsid w:val="00F51605"/>
    <w:rsid w:val="00F53568"/>
    <w:rsid w:val="00F54642"/>
    <w:rsid w:val="00F55321"/>
    <w:rsid w:val="00F55D5D"/>
    <w:rsid w:val="00F571DB"/>
    <w:rsid w:val="00F60909"/>
    <w:rsid w:val="00F637A7"/>
    <w:rsid w:val="00F63DB5"/>
    <w:rsid w:val="00F7236C"/>
    <w:rsid w:val="00F74CC9"/>
    <w:rsid w:val="00F76564"/>
    <w:rsid w:val="00F82943"/>
    <w:rsid w:val="00F83009"/>
    <w:rsid w:val="00F83D08"/>
    <w:rsid w:val="00F951B5"/>
    <w:rsid w:val="00F96FEF"/>
    <w:rsid w:val="00FA0C48"/>
    <w:rsid w:val="00FA5753"/>
    <w:rsid w:val="00FA7560"/>
    <w:rsid w:val="00FB2D08"/>
    <w:rsid w:val="00FB3F44"/>
    <w:rsid w:val="00FB3FB9"/>
    <w:rsid w:val="00FC0F93"/>
    <w:rsid w:val="00FC4185"/>
    <w:rsid w:val="00FC675F"/>
    <w:rsid w:val="00FD193E"/>
    <w:rsid w:val="00FD351F"/>
    <w:rsid w:val="00FE1EB8"/>
    <w:rsid w:val="00FE4A2B"/>
    <w:rsid w:val="00FE615E"/>
    <w:rsid w:val="00FE6C6D"/>
    <w:rsid w:val="00FF01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22C9A"/>
  <w15:chartTrackingRefBased/>
  <w15:docId w15:val="{569400A4-C89A-402E-AD66-C8560D70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72EB"/>
    <w:pPr>
      <w:spacing w:line="312" w:lineRule="auto"/>
      <w:ind w:left="425"/>
    </w:pPr>
    <w:rPr>
      <w:rFonts w:ascii="Arial" w:hAnsi="Arial" w:cs="Arial"/>
      <w:color w:val="333333"/>
    </w:rPr>
  </w:style>
  <w:style w:type="paragraph" w:styleId="Rubrik1">
    <w:name w:val="heading 1"/>
    <w:basedOn w:val="Normal"/>
    <w:next w:val="Normal"/>
    <w:link w:val="Rubrik1Char"/>
    <w:qFormat/>
    <w:rsid w:val="00D65DAD"/>
    <w:pPr>
      <w:keepNext/>
      <w:numPr>
        <w:numId w:val="1"/>
      </w:numPr>
      <w:spacing w:before="120"/>
      <w:ind w:left="425"/>
      <w:outlineLvl w:val="0"/>
    </w:pPr>
    <w:rPr>
      <w:sz w:val="32"/>
    </w:rPr>
  </w:style>
  <w:style w:type="paragraph" w:styleId="Rubrik2">
    <w:name w:val="heading 2"/>
    <w:basedOn w:val="Normal"/>
    <w:next w:val="Normal"/>
    <w:link w:val="Rubrik2Char"/>
    <w:qFormat/>
    <w:rsid w:val="00D65DAD"/>
    <w:pPr>
      <w:keepNext/>
      <w:numPr>
        <w:ilvl w:val="1"/>
        <w:numId w:val="1"/>
      </w:numPr>
      <w:ind w:left="425"/>
      <w:outlineLvl w:val="1"/>
    </w:pPr>
    <w:rPr>
      <w:sz w:val="24"/>
    </w:rPr>
  </w:style>
  <w:style w:type="paragraph" w:styleId="Rubrik3">
    <w:name w:val="heading 3"/>
    <w:basedOn w:val="Normal"/>
    <w:next w:val="Normal"/>
    <w:qFormat/>
    <w:rsid w:val="00D65DAD"/>
    <w:pPr>
      <w:keepNext/>
      <w:numPr>
        <w:ilvl w:val="2"/>
        <w:numId w:val="1"/>
      </w:numPr>
      <w:ind w:left="425"/>
      <w:outlineLvl w:val="2"/>
    </w:pPr>
    <w:rPr>
      <w:sz w:val="24"/>
    </w:rPr>
  </w:style>
  <w:style w:type="paragraph" w:styleId="Rubrik4">
    <w:name w:val="heading 4"/>
    <w:basedOn w:val="Normal"/>
    <w:next w:val="Normal"/>
    <w:qFormat/>
    <w:rsid w:val="00D65DAD"/>
    <w:pPr>
      <w:keepNext/>
      <w:numPr>
        <w:ilvl w:val="3"/>
        <w:numId w:val="1"/>
      </w:numPr>
      <w:ind w:left="425"/>
      <w:outlineLvl w:val="3"/>
    </w:pPr>
    <w:rPr>
      <w:sz w:val="24"/>
    </w:rPr>
  </w:style>
  <w:style w:type="paragraph" w:styleId="Rubrik5">
    <w:name w:val="heading 5"/>
    <w:basedOn w:val="Normal"/>
    <w:next w:val="Normal"/>
    <w:qFormat/>
    <w:pPr>
      <w:numPr>
        <w:ilvl w:val="4"/>
        <w:numId w:val="1"/>
      </w:numPr>
      <w:spacing w:before="240" w:after="60"/>
      <w:outlineLvl w:val="4"/>
    </w:pPr>
  </w:style>
  <w:style w:type="paragraph" w:styleId="Rubrik6">
    <w:name w:val="heading 6"/>
    <w:basedOn w:val="Normal"/>
    <w:next w:val="Normal"/>
    <w:qFormat/>
    <w:rsid w:val="00D65DAD"/>
    <w:pPr>
      <w:numPr>
        <w:ilvl w:val="5"/>
        <w:numId w:val="1"/>
      </w:numPr>
      <w:spacing w:before="240" w:after="60"/>
      <w:ind w:left="425"/>
      <w:outlineLvl w:val="5"/>
    </w:pPr>
  </w:style>
  <w:style w:type="paragraph" w:styleId="Rubrik7">
    <w:name w:val="heading 7"/>
    <w:basedOn w:val="Normal"/>
    <w:next w:val="Normal"/>
    <w:qFormat/>
    <w:pPr>
      <w:numPr>
        <w:ilvl w:val="6"/>
        <w:numId w:val="1"/>
      </w:numPr>
      <w:spacing w:before="240" w:after="60"/>
      <w:outlineLvl w:val="6"/>
    </w:pPr>
  </w:style>
  <w:style w:type="paragraph" w:styleId="Rubrik8">
    <w:name w:val="heading 8"/>
    <w:basedOn w:val="Normal"/>
    <w:next w:val="Normal"/>
    <w:qFormat/>
    <w:rsid w:val="00D65DAD"/>
    <w:pPr>
      <w:numPr>
        <w:ilvl w:val="7"/>
        <w:numId w:val="1"/>
      </w:numPr>
      <w:spacing w:before="240" w:after="60"/>
      <w:ind w:left="425"/>
      <w:outlineLvl w:val="7"/>
    </w:pPr>
  </w:style>
  <w:style w:type="paragraph" w:styleId="Rubrik9">
    <w:name w:val="heading 9"/>
    <w:basedOn w:val="Normal"/>
    <w:next w:val="Normal"/>
    <w:qFormat/>
    <w:pPr>
      <w:numPr>
        <w:ilvl w:val="8"/>
        <w:numId w:val="1"/>
      </w:numPr>
      <w:spacing w:before="240" w:after="60"/>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3B2AD8"/>
    <w:rPr>
      <w:sz w:val="18"/>
      <w:szCs w:val="18"/>
      <w:lang w:val="en-US"/>
    </w:rPr>
  </w:style>
  <w:style w:type="table" w:customStyle="1" w:styleId="Tabellstilig">
    <w:name w:val="Tabell: stilig"/>
    <w:basedOn w:val="Normaltabell"/>
    <w:rsid w:val="00E85DAC"/>
    <w:tblPr>
      <w:tblStyleRowBandSize w:val="1"/>
      <w:tblBorders>
        <w:bottom w:val="single" w:sz="4" w:space="0" w:color="auto"/>
      </w:tblBorders>
    </w:tblPr>
    <w:trPr>
      <w:cantSplit/>
    </w:trPr>
    <w:tcPr>
      <w:vAlign w:val="center"/>
    </w:tcPr>
    <w:tblStylePr w:type="firstRow">
      <w:rPr>
        <w:b/>
        <w:caps w:val="0"/>
        <w:smallCaps/>
      </w:rPr>
      <w:tblPr/>
      <w:trPr>
        <w:cantSplit/>
        <w:tblHeader/>
      </w:trPr>
      <w:tcPr>
        <w:shd w:val="clear" w:color="auto" w:fill="000000"/>
      </w:tcPr>
    </w:tblStylePr>
    <w:tblStylePr w:type="band2Horz">
      <w:tblPr/>
      <w:tcPr>
        <w:shd w:val="clear" w:color="auto" w:fill="CCCCCC"/>
      </w:tcPr>
    </w:tblStylePr>
  </w:style>
  <w:style w:type="paragraph" w:styleId="Innehll1">
    <w:name w:val="toc 1"/>
    <w:basedOn w:val="Normal"/>
    <w:next w:val="Normal"/>
    <w:autoRedefine/>
    <w:uiPriority w:val="39"/>
    <w:rsid w:val="00ED7B35"/>
    <w:pPr>
      <w:tabs>
        <w:tab w:val="right" w:leader="dot" w:pos="9062"/>
      </w:tabs>
      <w:ind w:left="709" w:hanging="227"/>
    </w:pPr>
    <w:rPr>
      <w:b/>
      <w:caps/>
      <w:noProof/>
    </w:rPr>
  </w:style>
  <w:style w:type="paragraph" w:styleId="Innehll2">
    <w:name w:val="toc 2"/>
    <w:basedOn w:val="Normal"/>
    <w:next w:val="Normal"/>
    <w:autoRedefine/>
    <w:uiPriority w:val="39"/>
    <w:rsid w:val="00ED7B35"/>
    <w:pPr>
      <w:tabs>
        <w:tab w:val="right" w:leader="dot" w:pos="9062"/>
      </w:tabs>
      <w:ind w:left="1134" w:hanging="397"/>
    </w:pPr>
    <w:rPr>
      <w:smallCaps/>
      <w:noProof/>
    </w:rPr>
  </w:style>
  <w:style w:type="paragraph" w:styleId="Innehll3">
    <w:name w:val="toc 3"/>
    <w:basedOn w:val="Normal"/>
    <w:next w:val="Normal"/>
    <w:autoRedefine/>
    <w:uiPriority w:val="39"/>
    <w:rsid w:val="002E7331"/>
    <w:pPr>
      <w:tabs>
        <w:tab w:val="left" w:pos="993"/>
        <w:tab w:val="right" w:leader="dot" w:pos="9062"/>
      </w:tabs>
      <w:ind w:left="1134"/>
    </w:pPr>
    <w:rPr>
      <w:i/>
      <w:noProof/>
    </w:rPr>
  </w:style>
  <w:style w:type="paragraph" w:styleId="Beskrivning">
    <w:name w:val="caption"/>
    <w:aliases w:val="Tabelltext"/>
    <w:next w:val="Normal"/>
    <w:qFormat/>
    <w:rsid w:val="00CE5B0F"/>
    <w:pPr>
      <w:spacing w:before="40"/>
      <w:contextualSpacing/>
    </w:pPr>
    <w:rPr>
      <w:rFonts w:ascii="Arial" w:hAnsi="Arial" w:cs="Arial"/>
    </w:rPr>
  </w:style>
  <w:style w:type="paragraph" w:customStyle="1" w:styleId="TitleAbstractContents">
    <w:name w:val="Title/Abstract/Contents"/>
    <w:basedOn w:val="Normal"/>
    <w:next w:val="Normal"/>
    <w:rPr>
      <w:b/>
      <w:sz w:val="28"/>
    </w:rPr>
  </w:style>
  <w:style w:type="paragraph" w:styleId="Figurfrteckning">
    <w:name w:val="table of figures"/>
    <w:basedOn w:val="Normal"/>
    <w:next w:val="Normal"/>
    <w:semiHidden/>
    <w:pPr>
      <w:ind w:left="400" w:hanging="400"/>
    </w:pPr>
  </w:style>
  <w:style w:type="table" w:customStyle="1" w:styleId="Tabellenkel">
    <w:name w:val="Tabell:enkel"/>
    <w:basedOn w:val="Normaltabell"/>
    <w:rsid w:val="00776861"/>
    <w:tblPr>
      <w:tblStyleRowBandSize w:val="1"/>
      <w:tblStyleColBandSize w:val="1"/>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Pr>
    <w:trPr>
      <w:cantSplit/>
    </w:trPr>
    <w:tcPr>
      <w:vAlign w:val="center"/>
    </w:tcPr>
    <w:tblStylePr w:type="firstRow">
      <w:rPr>
        <w:b/>
        <w:caps w:val="0"/>
        <w:smallCaps/>
      </w:rPr>
      <w:tblPr/>
      <w:trPr>
        <w:cantSplit w:val="0"/>
        <w:tblHeader/>
      </w:trPr>
      <w:tcPr>
        <w:shd w:val="clear" w:color="auto" w:fill="CCCCCC"/>
      </w:tcPr>
    </w:tblStylePr>
  </w:style>
  <w:style w:type="paragraph" w:customStyle="1" w:styleId="Listamedpunkter">
    <w:name w:val="Lista med punkter"/>
    <w:basedOn w:val="Normal"/>
    <w:rsid w:val="00012689"/>
    <w:pPr>
      <w:numPr>
        <w:numId w:val="3"/>
      </w:numPr>
      <w:tabs>
        <w:tab w:val="clear" w:pos="360"/>
      </w:tabs>
      <w:ind w:left="709"/>
    </w:pPr>
  </w:style>
  <w:style w:type="paragraph" w:customStyle="1" w:styleId="Listamednummer">
    <w:name w:val="Lista med nummer"/>
    <w:basedOn w:val="Normal"/>
    <w:rsid w:val="00012689"/>
    <w:pPr>
      <w:numPr>
        <w:numId w:val="2"/>
      </w:numPr>
      <w:tabs>
        <w:tab w:val="clear" w:pos="360"/>
        <w:tab w:val="num" w:pos="851"/>
        <w:tab w:val="left" w:pos="1077"/>
      </w:tabs>
      <w:ind w:left="709"/>
    </w:pPr>
  </w:style>
  <w:style w:type="character" w:styleId="Kommentarsreferens">
    <w:name w:val="annotation reference"/>
    <w:semiHidden/>
    <w:rPr>
      <w:sz w:val="16"/>
      <w:szCs w:val="16"/>
    </w:rPr>
  </w:style>
  <w:style w:type="paragraph" w:styleId="Kommentarer">
    <w:name w:val="annotation text"/>
    <w:basedOn w:val="Normal"/>
    <w:semiHidden/>
  </w:style>
  <w:style w:type="paragraph" w:styleId="Kommentarsmne">
    <w:name w:val="annotation subject"/>
    <w:basedOn w:val="Kommentarer"/>
    <w:next w:val="Kommentarer"/>
    <w:semiHidden/>
    <w:rPr>
      <w:b/>
      <w:bCs/>
    </w:rPr>
  </w:style>
  <w:style w:type="table" w:styleId="Tabellrutnt">
    <w:name w:val="Table Grid"/>
    <w:basedOn w:val="Normaltabell"/>
    <w:rsid w:val="00486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uiPriority w:val="99"/>
    <w:rsid w:val="00E02DFF"/>
    <w:rPr>
      <w:color w:val="0000FF"/>
      <w:u w:val="single"/>
    </w:rPr>
  </w:style>
  <w:style w:type="paragraph" w:customStyle="1" w:styleId="Sidhuvudliten">
    <w:name w:val="Sidhuvud liten"/>
    <w:basedOn w:val="Sidhuvud"/>
    <w:rsid w:val="00272887"/>
    <w:rPr>
      <w:sz w:val="12"/>
      <w:szCs w:val="12"/>
    </w:rPr>
  </w:style>
  <w:style w:type="paragraph" w:customStyle="1" w:styleId="Sidhuvudtitel">
    <w:name w:val="Sidhuvud titel"/>
    <w:basedOn w:val="TitleAbstractContents"/>
    <w:rsid w:val="007342FF"/>
    <w:rPr>
      <w:bCs/>
      <w:sz w:val="24"/>
    </w:rPr>
  </w:style>
  <w:style w:type="paragraph" w:styleId="Sidfot">
    <w:name w:val="footer"/>
    <w:basedOn w:val="Normal"/>
    <w:rsid w:val="006D561C"/>
    <w:pPr>
      <w:tabs>
        <w:tab w:val="center" w:pos="4536"/>
        <w:tab w:val="right" w:pos="9072"/>
      </w:tabs>
    </w:pPr>
  </w:style>
  <w:style w:type="paragraph" w:styleId="Dokumentversikt">
    <w:name w:val="Document Map"/>
    <w:basedOn w:val="Normal"/>
    <w:semiHidden/>
    <w:rsid w:val="00534180"/>
    <w:pPr>
      <w:shd w:val="clear" w:color="auto" w:fill="000080"/>
    </w:pPr>
    <w:rPr>
      <w:rFonts w:ascii="Tahoma" w:hAnsi="Tahoma" w:cs="Tahoma"/>
    </w:rPr>
  </w:style>
  <w:style w:type="paragraph" w:customStyle="1" w:styleId="Listanon-mandatory">
    <w:name w:val="Lista non-mandatory"/>
    <w:basedOn w:val="Listamedpunkter"/>
    <w:rsid w:val="003129FD"/>
    <w:rPr>
      <w:i/>
    </w:rPr>
  </w:style>
  <w:style w:type="paragraph" w:customStyle="1" w:styleId="Listanon-mandatory0">
    <w:name w:val="Lista # non-mandatory"/>
    <w:basedOn w:val="Listamednummer"/>
    <w:rsid w:val="003129FD"/>
    <w:rPr>
      <w:i/>
    </w:rPr>
  </w:style>
  <w:style w:type="paragraph" w:customStyle="1" w:styleId="Non-mandatory">
    <w:name w:val="Non-mandatory"/>
    <w:basedOn w:val="Normal"/>
    <w:rsid w:val="00C41FD9"/>
    <w:rPr>
      <w:i/>
    </w:rPr>
  </w:style>
  <w:style w:type="paragraph" w:styleId="Ballongtext">
    <w:name w:val="Balloon Text"/>
    <w:basedOn w:val="Normal"/>
    <w:link w:val="BallongtextChar"/>
    <w:rsid w:val="00CC1FDE"/>
    <w:rPr>
      <w:rFonts w:ascii="Tahoma" w:hAnsi="Tahoma"/>
      <w:sz w:val="16"/>
      <w:szCs w:val="16"/>
      <w:lang w:eastAsia="x-none"/>
    </w:rPr>
  </w:style>
  <w:style w:type="character" w:customStyle="1" w:styleId="BallongtextChar">
    <w:name w:val="Ballongtext Char"/>
    <w:link w:val="Ballongtext"/>
    <w:rsid w:val="00CC1FDE"/>
    <w:rPr>
      <w:rFonts w:ascii="Tahoma" w:hAnsi="Tahoma" w:cs="Tahoma"/>
      <w:sz w:val="16"/>
      <w:szCs w:val="16"/>
      <w:lang w:val="en-US"/>
    </w:rPr>
  </w:style>
  <w:style w:type="paragraph" w:styleId="Revision">
    <w:name w:val="Revision"/>
    <w:hidden/>
    <w:uiPriority w:val="99"/>
    <w:semiHidden/>
    <w:rsid w:val="00190A8E"/>
    <w:rPr>
      <w:lang w:val="en-US"/>
    </w:rPr>
  </w:style>
  <w:style w:type="paragraph" w:customStyle="1" w:styleId="Frontpagetitle">
    <w:name w:val="Frontpage title"/>
    <w:basedOn w:val="Normal"/>
    <w:qFormat/>
    <w:rsid w:val="00D65DAD"/>
    <w:pPr>
      <w:spacing w:line="360" w:lineRule="auto"/>
      <w:jc w:val="center"/>
    </w:pPr>
    <w:rPr>
      <w:sz w:val="56"/>
    </w:rPr>
  </w:style>
  <w:style w:type="paragraph" w:customStyle="1" w:styleId="Innehllsfrteckningsrubrik1">
    <w:name w:val="Innehållsförteckningsrubrik1"/>
    <w:basedOn w:val="Rubrik1"/>
    <w:next w:val="Normal"/>
    <w:uiPriority w:val="39"/>
    <w:qFormat/>
    <w:rsid w:val="00AF5E72"/>
    <w:pPr>
      <w:keepLines/>
      <w:numPr>
        <w:numId w:val="0"/>
      </w:numPr>
      <w:spacing w:before="480" w:line="276" w:lineRule="auto"/>
      <w:outlineLvl w:val="9"/>
    </w:pPr>
    <w:rPr>
      <w:rFonts w:ascii="Cambria" w:hAnsi="Cambria" w:cs="Times New Roman"/>
      <w:bCs/>
      <w:color w:val="365F91"/>
      <w:sz w:val="28"/>
      <w:szCs w:val="28"/>
      <w:lang w:eastAsia="en-US"/>
    </w:rPr>
  </w:style>
  <w:style w:type="paragraph" w:customStyle="1" w:styleId="Normaltext">
    <w:name w:val="Normaltext"/>
    <w:basedOn w:val="Normal"/>
    <w:link w:val="NormaltextChar"/>
    <w:rsid w:val="00EC4DB3"/>
    <w:pPr>
      <w:spacing w:after="240"/>
    </w:pPr>
    <w:rPr>
      <w:sz w:val="24"/>
      <w:szCs w:val="24"/>
    </w:rPr>
  </w:style>
  <w:style w:type="character" w:customStyle="1" w:styleId="NormaltextChar">
    <w:name w:val="Normaltext Char"/>
    <w:link w:val="Normaltext"/>
    <w:rsid w:val="00EC4DB3"/>
    <w:rPr>
      <w:sz w:val="24"/>
      <w:szCs w:val="24"/>
      <w:lang w:val="sv-SE" w:eastAsia="sv-SE" w:bidi="ar-SA"/>
    </w:rPr>
  </w:style>
  <w:style w:type="paragraph" w:styleId="Avsndaradress-brev">
    <w:name w:val="envelope return"/>
    <w:basedOn w:val="Normal"/>
    <w:rsid w:val="002C31DE"/>
  </w:style>
  <w:style w:type="paragraph" w:styleId="Litteraturfrteckning">
    <w:name w:val="Bibliography"/>
    <w:basedOn w:val="Normal"/>
    <w:next w:val="Normal"/>
    <w:uiPriority w:val="37"/>
    <w:unhideWhenUsed/>
    <w:rsid w:val="00C41373"/>
  </w:style>
  <w:style w:type="character" w:customStyle="1" w:styleId="hps">
    <w:name w:val="hps"/>
    <w:rsid w:val="00E46333"/>
  </w:style>
  <w:style w:type="paragraph" w:customStyle="1" w:styleId="Tabellrubrik">
    <w:name w:val="Tabellrubrik"/>
    <w:rsid w:val="00D2572B"/>
    <w:pPr>
      <w:keepNext/>
      <w:keepLines/>
      <w:spacing w:before="20" w:after="20"/>
    </w:pPr>
    <w:rPr>
      <w:rFonts w:ascii="Cambria" w:hAnsi="Cambria"/>
      <w:b/>
      <w:sz w:val="22"/>
      <w:lang w:val="en-US" w:eastAsia="en-US"/>
    </w:rPr>
  </w:style>
  <w:style w:type="character" w:customStyle="1" w:styleId="Rubrik1Char">
    <w:name w:val="Rubrik 1 Char"/>
    <w:link w:val="Rubrik1"/>
    <w:uiPriority w:val="9"/>
    <w:rsid w:val="00D65DAD"/>
    <w:rPr>
      <w:rFonts w:ascii="Arial" w:hAnsi="Arial" w:cs="Arial"/>
      <w:color w:val="333333"/>
      <w:sz w:val="32"/>
    </w:rPr>
  </w:style>
  <w:style w:type="paragraph" w:customStyle="1" w:styleId="Frgadskuggning-dekorfrg11">
    <w:name w:val="Färgad skuggning - dekorfärg 11"/>
    <w:hidden/>
    <w:uiPriority w:val="99"/>
    <w:semiHidden/>
    <w:rsid w:val="00A72234"/>
    <w:rPr>
      <w:lang w:val="en-US"/>
    </w:rPr>
  </w:style>
  <w:style w:type="character" w:customStyle="1" w:styleId="hpsatn">
    <w:name w:val="hps atn"/>
    <w:rsid w:val="00A72234"/>
  </w:style>
  <w:style w:type="character" w:customStyle="1" w:styleId="shorttext">
    <w:name w:val="short_text"/>
    <w:rsid w:val="00A72234"/>
  </w:style>
  <w:style w:type="paragraph" w:customStyle="1" w:styleId="Normal12p">
    <w:name w:val="Normal +12p"/>
    <w:basedOn w:val="Normal"/>
    <w:rsid w:val="00A72234"/>
    <w:rPr>
      <w:b/>
    </w:rPr>
  </w:style>
  <w:style w:type="paragraph" w:styleId="Punktlista">
    <w:name w:val="List Bullet"/>
    <w:basedOn w:val="Normal"/>
    <w:rsid w:val="00A72234"/>
    <w:pPr>
      <w:numPr>
        <w:numId w:val="4"/>
      </w:numPr>
    </w:pPr>
  </w:style>
  <w:style w:type="paragraph" w:styleId="Rubrik">
    <w:name w:val="Title"/>
    <w:basedOn w:val="Normal"/>
    <w:next w:val="Normal"/>
    <w:link w:val="RubrikChar"/>
    <w:qFormat/>
    <w:rsid w:val="00F3615B"/>
    <w:pPr>
      <w:spacing w:before="240" w:after="60"/>
      <w:outlineLvl w:val="0"/>
    </w:pPr>
    <w:rPr>
      <w:b/>
      <w:bCs/>
      <w:kern w:val="28"/>
      <w:sz w:val="32"/>
      <w:szCs w:val="32"/>
    </w:rPr>
  </w:style>
  <w:style w:type="character" w:customStyle="1" w:styleId="RubrikChar">
    <w:name w:val="Rubrik Char"/>
    <w:basedOn w:val="Standardstycketeckensnitt"/>
    <w:link w:val="Rubrik"/>
    <w:rsid w:val="00F3615B"/>
    <w:rPr>
      <w:rFonts w:ascii="Arial" w:hAnsi="Arial" w:cs="Arial"/>
      <w:b/>
      <w:bCs/>
      <w:color w:val="333333"/>
      <w:kern w:val="28"/>
      <w:sz w:val="32"/>
      <w:szCs w:val="32"/>
    </w:rPr>
  </w:style>
  <w:style w:type="character" w:customStyle="1" w:styleId="Rubrik2Char">
    <w:name w:val="Rubrik 2 Char"/>
    <w:link w:val="Rubrik2"/>
    <w:rsid w:val="00D65DAD"/>
    <w:rPr>
      <w:rFonts w:ascii="Arial" w:hAnsi="Arial" w:cs="Arial"/>
      <w:color w:val="333333"/>
      <w:sz w:val="24"/>
    </w:rPr>
  </w:style>
  <w:style w:type="paragraph" w:customStyle="1" w:styleId="DecimalAligned">
    <w:name w:val="Decimal Aligned"/>
    <w:basedOn w:val="Normal"/>
    <w:uiPriority w:val="40"/>
    <w:qFormat/>
    <w:rsid w:val="00A72234"/>
    <w:pPr>
      <w:keepLines/>
      <w:tabs>
        <w:tab w:val="decimal" w:pos="360"/>
      </w:tabs>
      <w:spacing w:after="200" w:line="276" w:lineRule="auto"/>
    </w:pPr>
    <w:rPr>
      <w:rFonts w:ascii="Calibri" w:eastAsia="Calibri" w:hAnsi="Calibri"/>
      <w:sz w:val="22"/>
      <w:szCs w:val="22"/>
    </w:rPr>
  </w:style>
  <w:style w:type="character" w:styleId="Diskretbetoning">
    <w:name w:val="Subtle Emphasis"/>
    <w:uiPriority w:val="19"/>
    <w:qFormat/>
    <w:rsid w:val="00A72234"/>
    <w:rPr>
      <w:i/>
      <w:iCs/>
      <w:color w:val="000000"/>
    </w:rPr>
  </w:style>
  <w:style w:type="character" w:styleId="Stark">
    <w:name w:val="Strong"/>
    <w:qFormat/>
    <w:rsid w:val="00A72234"/>
    <w:rPr>
      <w:b/>
      <w:bCs/>
    </w:rPr>
  </w:style>
  <w:style w:type="paragraph" w:customStyle="1" w:styleId="Appendix1">
    <w:name w:val="Appendix 1"/>
    <w:basedOn w:val="Rubrik1"/>
    <w:link w:val="Appendix1Char"/>
    <w:qFormat/>
    <w:rsid w:val="00A72234"/>
    <w:pPr>
      <w:pageBreakBefore/>
      <w:numPr>
        <w:numId w:val="5"/>
      </w:numPr>
      <w:spacing w:before="240" w:after="60"/>
      <w:ind w:left="357" w:hanging="357"/>
    </w:pPr>
    <w:rPr>
      <w:lang w:eastAsia="x-none"/>
    </w:rPr>
  </w:style>
  <w:style w:type="character" w:customStyle="1" w:styleId="Appendix1Char">
    <w:name w:val="Appendix 1 Char"/>
    <w:link w:val="Appendix1"/>
    <w:rsid w:val="00A72234"/>
    <w:rPr>
      <w:rFonts w:ascii="Arial" w:hAnsi="Arial" w:cs="Arial"/>
      <w:color w:val="333333"/>
      <w:sz w:val="32"/>
      <w:lang w:eastAsia="x-none"/>
    </w:rPr>
  </w:style>
  <w:style w:type="paragraph" w:styleId="Fotnotstext">
    <w:name w:val="footnote text"/>
    <w:basedOn w:val="Normal"/>
    <w:link w:val="FotnotstextChar"/>
    <w:rsid w:val="00A72234"/>
  </w:style>
  <w:style w:type="character" w:customStyle="1" w:styleId="FotnotstextChar">
    <w:name w:val="Fotnotstext Char"/>
    <w:basedOn w:val="Standardstycketeckensnitt"/>
    <w:link w:val="Fotnotstext"/>
    <w:rsid w:val="00A72234"/>
    <w:rPr>
      <w:rFonts w:ascii="Arial" w:hAnsi="Arial" w:cs="Arial"/>
    </w:rPr>
  </w:style>
  <w:style w:type="character" w:styleId="Fotnotsreferens">
    <w:name w:val="footnote reference"/>
    <w:rsid w:val="00A72234"/>
    <w:rPr>
      <w:vertAlign w:val="superscript"/>
    </w:rPr>
  </w:style>
  <w:style w:type="paragraph" w:styleId="Liststycke">
    <w:name w:val="List Paragraph"/>
    <w:basedOn w:val="Normal"/>
    <w:uiPriority w:val="34"/>
    <w:qFormat/>
    <w:rsid w:val="00A72234"/>
    <w:pPr>
      <w:ind w:left="720"/>
      <w:contextualSpacing/>
    </w:pPr>
  </w:style>
  <w:style w:type="paragraph" w:styleId="Ingetavstnd">
    <w:name w:val="No Spacing"/>
    <w:link w:val="IngetavstndChar"/>
    <w:uiPriority w:val="1"/>
    <w:qFormat/>
    <w:rsid w:val="00012689"/>
    <w:rPr>
      <w:rFonts w:ascii="Arial" w:eastAsiaTheme="minorEastAsia" w:hAnsi="Arial" w:cstheme="minorBidi"/>
      <w:sz w:val="24"/>
      <w:szCs w:val="22"/>
    </w:rPr>
  </w:style>
  <w:style w:type="character" w:customStyle="1" w:styleId="IngetavstndChar">
    <w:name w:val="Inget avstånd Char"/>
    <w:basedOn w:val="Standardstycketeckensnitt"/>
    <w:link w:val="Ingetavstnd"/>
    <w:uiPriority w:val="1"/>
    <w:rsid w:val="00012689"/>
    <w:rPr>
      <w:rFonts w:ascii="Arial" w:eastAsiaTheme="minorEastAsia" w:hAnsi="Arial" w:cstheme="minorBidi"/>
      <w:sz w:val="24"/>
      <w:szCs w:val="22"/>
    </w:rPr>
  </w:style>
  <w:style w:type="character" w:customStyle="1" w:styleId="SidhuvudChar">
    <w:name w:val="Sidhuvud Char"/>
    <w:basedOn w:val="Standardstycketeckensnitt"/>
    <w:link w:val="Sidhuvud"/>
    <w:uiPriority w:val="99"/>
    <w:rsid w:val="00D777A8"/>
    <w:rPr>
      <w:rFonts w:ascii="Arial" w:hAnsi="Arial" w:cs="Arial"/>
      <w:color w:val="333333"/>
      <w:sz w:val="18"/>
      <w:szCs w:val="18"/>
      <w:lang w:val="en-US"/>
    </w:rPr>
  </w:style>
  <w:style w:type="character" w:styleId="Betoning">
    <w:name w:val="Emphasis"/>
    <w:aliases w:val="Sidhuvud[1]"/>
    <w:basedOn w:val="Standardstycketeckensnitt"/>
    <w:qFormat/>
    <w:rsid w:val="00317895"/>
    <w:rPr>
      <w:rFonts w:ascii="Arial" w:hAnsi="Arial"/>
      <w:i/>
      <w:iCs/>
      <w:sz w:val="16"/>
    </w:rPr>
  </w:style>
  <w:style w:type="paragraph" w:customStyle="1" w:styleId="Betoning1">
    <w:name w:val="Betoning[1]"/>
    <w:basedOn w:val="Normal"/>
    <w:link w:val="Betoning1Char"/>
    <w:qFormat/>
    <w:rsid w:val="00317895"/>
    <w:rPr>
      <w:color w:val="767171" w:themeColor="background2" w:themeShade="80"/>
    </w:rPr>
  </w:style>
  <w:style w:type="character" w:customStyle="1" w:styleId="Betoning1Char">
    <w:name w:val="Betoning[1] Char"/>
    <w:basedOn w:val="Standardstycketeckensnitt"/>
    <w:link w:val="Betoning1"/>
    <w:rsid w:val="00317895"/>
    <w:rPr>
      <w:rFonts w:ascii="Arial" w:hAnsi="Arial" w:cs="Arial"/>
      <w:color w:val="767171" w:themeColor="background2" w:themeShade="80"/>
    </w:rPr>
  </w:style>
  <w:style w:type="paragraph" w:styleId="Brdtextmedindrag">
    <w:name w:val="Body Text Indent"/>
    <w:basedOn w:val="Normal"/>
    <w:link w:val="BrdtextmedindragChar"/>
    <w:rsid w:val="00337D4B"/>
    <w:pPr>
      <w:ind w:left="283"/>
    </w:pPr>
  </w:style>
  <w:style w:type="character" w:customStyle="1" w:styleId="BrdtextmedindragChar">
    <w:name w:val="Brödtext med indrag Char"/>
    <w:basedOn w:val="Standardstycketeckensnitt"/>
    <w:link w:val="Brdtextmedindrag"/>
    <w:rsid w:val="00337D4B"/>
    <w:rPr>
      <w:rFonts w:ascii="Arial" w:hAnsi="Arial" w:cs="Arial"/>
      <w:color w:val="333333"/>
    </w:rPr>
  </w:style>
  <w:style w:type="paragraph" w:styleId="Brdtextmedfrstaindrag2">
    <w:name w:val="Body Text First Indent 2"/>
    <w:basedOn w:val="Brdtextmedindrag"/>
    <w:link w:val="Brdtextmedfrstaindrag2Char"/>
    <w:rsid w:val="00337D4B"/>
    <w:pPr>
      <w:ind w:left="360" w:firstLine="360"/>
    </w:pPr>
  </w:style>
  <w:style w:type="character" w:customStyle="1" w:styleId="Brdtextmedfrstaindrag2Char">
    <w:name w:val="Brödtext med första indrag 2 Char"/>
    <w:basedOn w:val="BrdtextmedindragChar"/>
    <w:link w:val="Brdtextmedfrstaindrag2"/>
    <w:rsid w:val="00337D4B"/>
    <w:rPr>
      <w:rFonts w:ascii="Arial" w:hAnsi="Arial" w:cs="Arial"/>
      <w:color w:val="333333"/>
    </w:rPr>
  </w:style>
  <w:style w:type="paragraph" w:styleId="Brdtext">
    <w:name w:val="Body Text"/>
    <w:basedOn w:val="Normal"/>
    <w:link w:val="BrdtextChar"/>
    <w:rsid w:val="00905954"/>
  </w:style>
  <w:style w:type="character" w:customStyle="1" w:styleId="BrdtextChar">
    <w:name w:val="Brödtext Char"/>
    <w:basedOn w:val="Standardstycketeckensnitt"/>
    <w:link w:val="Brdtext"/>
    <w:rsid w:val="00905954"/>
    <w:rPr>
      <w:rFonts w:ascii="Arial" w:hAnsi="Arial" w:cs="Arial"/>
      <w:color w:val="333333"/>
    </w:rPr>
  </w:style>
  <w:style w:type="paragraph" w:customStyle="1" w:styleId="Avdelning">
    <w:name w:val="Avdelning"/>
    <w:basedOn w:val="Normal"/>
    <w:rsid w:val="004E6CF3"/>
    <w:pPr>
      <w:spacing w:after="200"/>
    </w:pPr>
    <w:rPr>
      <w:color w:val="auto"/>
      <w:sz w:val="22"/>
      <w:szCs w:val="24"/>
    </w:rPr>
  </w:style>
  <w:style w:type="character" w:styleId="Platshllartext">
    <w:name w:val="Placeholder Text"/>
    <w:basedOn w:val="Standardstycketeckensnitt"/>
    <w:uiPriority w:val="99"/>
    <w:semiHidden/>
    <w:rsid w:val="00691D2E"/>
    <w:rPr>
      <w:color w:val="808080"/>
    </w:rPr>
  </w:style>
  <w:style w:type="paragraph" w:styleId="Brdtext3">
    <w:name w:val="Body Text 3"/>
    <w:basedOn w:val="Normal"/>
    <w:link w:val="Brdtext3Char"/>
    <w:rsid w:val="0027583C"/>
    <w:pPr>
      <w:spacing w:after="120"/>
    </w:pPr>
    <w:rPr>
      <w:sz w:val="16"/>
      <w:szCs w:val="16"/>
    </w:rPr>
  </w:style>
  <w:style w:type="character" w:customStyle="1" w:styleId="Brdtext3Char">
    <w:name w:val="Brödtext 3 Char"/>
    <w:basedOn w:val="Standardstycketeckensnitt"/>
    <w:link w:val="Brdtext3"/>
    <w:rsid w:val="0027583C"/>
    <w:rPr>
      <w:rFonts w:ascii="Arial" w:hAnsi="Arial" w:cs="Arial"/>
      <w:color w:val="333333"/>
      <w:sz w:val="16"/>
      <w:szCs w:val="16"/>
    </w:rPr>
  </w:style>
  <w:style w:type="table" w:styleId="Ljuslista">
    <w:name w:val="Light List"/>
    <w:basedOn w:val="Normaltabell"/>
    <w:uiPriority w:val="61"/>
    <w:rsid w:val="008272EB"/>
    <w:rPr>
      <w:rFonts w:ascii="Cambria" w:eastAsia="MS Mincho" w:hAnsi="Cambria"/>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Oformateradtabell3">
    <w:name w:val="Plain Table 3"/>
    <w:basedOn w:val="Normaltabell"/>
    <w:uiPriority w:val="43"/>
    <w:rsid w:val="008272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rmatmallKursivRd">
    <w:name w:val="Formatmall Kursiv Röd"/>
    <w:basedOn w:val="Standardstycketeckensnitt"/>
    <w:qFormat/>
    <w:rsid w:val="008272EB"/>
    <w:rPr>
      <w:i/>
      <w:iCs/>
      <w:color w:val="FF0000"/>
    </w:rPr>
  </w:style>
  <w:style w:type="character" w:styleId="Olstomnmnande">
    <w:name w:val="Unresolved Mention"/>
    <w:basedOn w:val="Standardstycketeckensnitt"/>
    <w:uiPriority w:val="99"/>
    <w:semiHidden/>
    <w:unhideWhenUsed/>
    <w:rsid w:val="00335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0625">
      <w:bodyDiv w:val="1"/>
      <w:marLeft w:val="0"/>
      <w:marRight w:val="0"/>
      <w:marTop w:val="0"/>
      <w:marBottom w:val="0"/>
      <w:divBdr>
        <w:top w:val="none" w:sz="0" w:space="0" w:color="auto"/>
        <w:left w:val="none" w:sz="0" w:space="0" w:color="auto"/>
        <w:bottom w:val="none" w:sz="0" w:space="0" w:color="auto"/>
        <w:right w:val="none" w:sz="0" w:space="0" w:color="auto"/>
      </w:divBdr>
    </w:div>
    <w:div w:id="40134056">
      <w:bodyDiv w:val="1"/>
      <w:marLeft w:val="0"/>
      <w:marRight w:val="0"/>
      <w:marTop w:val="0"/>
      <w:marBottom w:val="0"/>
      <w:divBdr>
        <w:top w:val="none" w:sz="0" w:space="0" w:color="auto"/>
        <w:left w:val="none" w:sz="0" w:space="0" w:color="auto"/>
        <w:bottom w:val="none" w:sz="0" w:space="0" w:color="auto"/>
        <w:right w:val="none" w:sz="0" w:space="0" w:color="auto"/>
      </w:divBdr>
    </w:div>
    <w:div w:id="57823776">
      <w:bodyDiv w:val="1"/>
      <w:marLeft w:val="0"/>
      <w:marRight w:val="0"/>
      <w:marTop w:val="0"/>
      <w:marBottom w:val="0"/>
      <w:divBdr>
        <w:top w:val="none" w:sz="0" w:space="0" w:color="auto"/>
        <w:left w:val="none" w:sz="0" w:space="0" w:color="auto"/>
        <w:bottom w:val="none" w:sz="0" w:space="0" w:color="auto"/>
        <w:right w:val="none" w:sz="0" w:space="0" w:color="auto"/>
      </w:divBdr>
    </w:div>
    <w:div w:id="68045089">
      <w:bodyDiv w:val="1"/>
      <w:marLeft w:val="0"/>
      <w:marRight w:val="0"/>
      <w:marTop w:val="0"/>
      <w:marBottom w:val="0"/>
      <w:divBdr>
        <w:top w:val="none" w:sz="0" w:space="0" w:color="auto"/>
        <w:left w:val="none" w:sz="0" w:space="0" w:color="auto"/>
        <w:bottom w:val="none" w:sz="0" w:space="0" w:color="auto"/>
        <w:right w:val="none" w:sz="0" w:space="0" w:color="auto"/>
      </w:divBdr>
    </w:div>
    <w:div w:id="74086276">
      <w:bodyDiv w:val="1"/>
      <w:marLeft w:val="0"/>
      <w:marRight w:val="0"/>
      <w:marTop w:val="0"/>
      <w:marBottom w:val="0"/>
      <w:divBdr>
        <w:top w:val="none" w:sz="0" w:space="0" w:color="auto"/>
        <w:left w:val="none" w:sz="0" w:space="0" w:color="auto"/>
        <w:bottom w:val="none" w:sz="0" w:space="0" w:color="auto"/>
        <w:right w:val="none" w:sz="0" w:space="0" w:color="auto"/>
      </w:divBdr>
    </w:div>
    <w:div w:id="99226983">
      <w:bodyDiv w:val="1"/>
      <w:marLeft w:val="0"/>
      <w:marRight w:val="0"/>
      <w:marTop w:val="0"/>
      <w:marBottom w:val="0"/>
      <w:divBdr>
        <w:top w:val="none" w:sz="0" w:space="0" w:color="auto"/>
        <w:left w:val="none" w:sz="0" w:space="0" w:color="auto"/>
        <w:bottom w:val="none" w:sz="0" w:space="0" w:color="auto"/>
        <w:right w:val="none" w:sz="0" w:space="0" w:color="auto"/>
      </w:divBdr>
    </w:div>
    <w:div w:id="167915939">
      <w:bodyDiv w:val="1"/>
      <w:marLeft w:val="0"/>
      <w:marRight w:val="0"/>
      <w:marTop w:val="0"/>
      <w:marBottom w:val="0"/>
      <w:divBdr>
        <w:top w:val="none" w:sz="0" w:space="0" w:color="auto"/>
        <w:left w:val="none" w:sz="0" w:space="0" w:color="auto"/>
        <w:bottom w:val="none" w:sz="0" w:space="0" w:color="auto"/>
        <w:right w:val="none" w:sz="0" w:space="0" w:color="auto"/>
      </w:divBdr>
    </w:div>
    <w:div w:id="173426332">
      <w:bodyDiv w:val="1"/>
      <w:marLeft w:val="0"/>
      <w:marRight w:val="0"/>
      <w:marTop w:val="0"/>
      <w:marBottom w:val="0"/>
      <w:divBdr>
        <w:top w:val="none" w:sz="0" w:space="0" w:color="auto"/>
        <w:left w:val="none" w:sz="0" w:space="0" w:color="auto"/>
        <w:bottom w:val="none" w:sz="0" w:space="0" w:color="auto"/>
        <w:right w:val="none" w:sz="0" w:space="0" w:color="auto"/>
      </w:divBdr>
    </w:div>
    <w:div w:id="208345287">
      <w:bodyDiv w:val="1"/>
      <w:marLeft w:val="0"/>
      <w:marRight w:val="0"/>
      <w:marTop w:val="0"/>
      <w:marBottom w:val="0"/>
      <w:divBdr>
        <w:top w:val="none" w:sz="0" w:space="0" w:color="auto"/>
        <w:left w:val="none" w:sz="0" w:space="0" w:color="auto"/>
        <w:bottom w:val="none" w:sz="0" w:space="0" w:color="auto"/>
        <w:right w:val="none" w:sz="0" w:space="0" w:color="auto"/>
      </w:divBdr>
    </w:div>
    <w:div w:id="275019374">
      <w:bodyDiv w:val="1"/>
      <w:marLeft w:val="0"/>
      <w:marRight w:val="0"/>
      <w:marTop w:val="0"/>
      <w:marBottom w:val="0"/>
      <w:divBdr>
        <w:top w:val="none" w:sz="0" w:space="0" w:color="auto"/>
        <w:left w:val="none" w:sz="0" w:space="0" w:color="auto"/>
        <w:bottom w:val="none" w:sz="0" w:space="0" w:color="auto"/>
        <w:right w:val="none" w:sz="0" w:space="0" w:color="auto"/>
      </w:divBdr>
    </w:div>
    <w:div w:id="288821468">
      <w:bodyDiv w:val="1"/>
      <w:marLeft w:val="0"/>
      <w:marRight w:val="0"/>
      <w:marTop w:val="0"/>
      <w:marBottom w:val="0"/>
      <w:divBdr>
        <w:top w:val="none" w:sz="0" w:space="0" w:color="auto"/>
        <w:left w:val="none" w:sz="0" w:space="0" w:color="auto"/>
        <w:bottom w:val="none" w:sz="0" w:space="0" w:color="auto"/>
        <w:right w:val="none" w:sz="0" w:space="0" w:color="auto"/>
      </w:divBdr>
    </w:div>
    <w:div w:id="310602167">
      <w:bodyDiv w:val="1"/>
      <w:marLeft w:val="0"/>
      <w:marRight w:val="0"/>
      <w:marTop w:val="0"/>
      <w:marBottom w:val="0"/>
      <w:divBdr>
        <w:top w:val="none" w:sz="0" w:space="0" w:color="auto"/>
        <w:left w:val="none" w:sz="0" w:space="0" w:color="auto"/>
        <w:bottom w:val="none" w:sz="0" w:space="0" w:color="auto"/>
        <w:right w:val="none" w:sz="0" w:space="0" w:color="auto"/>
      </w:divBdr>
    </w:div>
    <w:div w:id="314186720">
      <w:bodyDiv w:val="1"/>
      <w:marLeft w:val="0"/>
      <w:marRight w:val="0"/>
      <w:marTop w:val="0"/>
      <w:marBottom w:val="0"/>
      <w:divBdr>
        <w:top w:val="none" w:sz="0" w:space="0" w:color="auto"/>
        <w:left w:val="none" w:sz="0" w:space="0" w:color="auto"/>
        <w:bottom w:val="none" w:sz="0" w:space="0" w:color="auto"/>
        <w:right w:val="none" w:sz="0" w:space="0" w:color="auto"/>
      </w:divBdr>
    </w:div>
    <w:div w:id="356392427">
      <w:bodyDiv w:val="1"/>
      <w:marLeft w:val="0"/>
      <w:marRight w:val="0"/>
      <w:marTop w:val="0"/>
      <w:marBottom w:val="0"/>
      <w:divBdr>
        <w:top w:val="none" w:sz="0" w:space="0" w:color="auto"/>
        <w:left w:val="none" w:sz="0" w:space="0" w:color="auto"/>
        <w:bottom w:val="none" w:sz="0" w:space="0" w:color="auto"/>
        <w:right w:val="none" w:sz="0" w:space="0" w:color="auto"/>
      </w:divBdr>
    </w:div>
    <w:div w:id="363947245">
      <w:bodyDiv w:val="1"/>
      <w:marLeft w:val="0"/>
      <w:marRight w:val="0"/>
      <w:marTop w:val="0"/>
      <w:marBottom w:val="0"/>
      <w:divBdr>
        <w:top w:val="none" w:sz="0" w:space="0" w:color="auto"/>
        <w:left w:val="none" w:sz="0" w:space="0" w:color="auto"/>
        <w:bottom w:val="none" w:sz="0" w:space="0" w:color="auto"/>
        <w:right w:val="none" w:sz="0" w:space="0" w:color="auto"/>
      </w:divBdr>
    </w:div>
    <w:div w:id="367338193">
      <w:bodyDiv w:val="1"/>
      <w:marLeft w:val="0"/>
      <w:marRight w:val="0"/>
      <w:marTop w:val="0"/>
      <w:marBottom w:val="0"/>
      <w:divBdr>
        <w:top w:val="none" w:sz="0" w:space="0" w:color="auto"/>
        <w:left w:val="none" w:sz="0" w:space="0" w:color="auto"/>
        <w:bottom w:val="none" w:sz="0" w:space="0" w:color="auto"/>
        <w:right w:val="none" w:sz="0" w:space="0" w:color="auto"/>
      </w:divBdr>
    </w:div>
    <w:div w:id="440149051">
      <w:bodyDiv w:val="1"/>
      <w:marLeft w:val="0"/>
      <w:marRight w:val="0"/>
      <w:marTop w:val="0"/>
      <w:marBottom w:val="0"/>
      <w:divBdr>
        <w:top w:val="none" w:sz="0" w:space="0" w:color="auto"/>
        <w:left w:val="none" w:sz="0" w:space="0" w:color="auto"/>
        <w:bottom w:val="none" w:sz="0" w:space="0" w:color="auto"/>
        <w:right w:val="none" w:sz="0" w:space="0" w:color="auto"/>
      </w:divBdr>
    </w:div>
    <w:div w:id="474416461">
      <w:bodyDiv w:val="1"/>
      <w:marLeft w:val="0"/>
      <w:marRight w:val="0"/>
      <w:marTop w:val="0"/>
      <w:marBottom w:val="0"/>
      <w:divBdr>
        <w:top w:val="none" w:sz="0" w:space="0" w:color="auto"/>
        <w:left w:val="none" w:sz="0" w:space="0" w:color="auto"/>
        <w:bottom w:val="none" w:sz="0" w:space="0" w:color="auto"/>
        <w:right w:val="none" w:sz="0" w:space="0" w:color="auto"/>
      </w:divBdr>
    </w:div>
    <w:div w:id="474758495">
      <w:bodyDiv w:val="1"/>
      <w:marLeft w:val="0"/>
      <w:marRight w:val="0"/>
      <w:marTop w:val="0"/>
      <w:marBottom w:val="0"/>
      <w:divBdr>
        <w:top w:val="none" w:sz="0" w:space="0" w:color="auto"/>
        <w:left w:val="none" w:sz="0" w:space="0" w:color="auto"/>
        <w:bottom w:val="none" w:sz="0" w:space="0" w:color="auto"/>
        <w:right w:val="none" w:sz="0" w:space="0" w:color="auto"/>
      </w:divBdr>
    </w:div>
    <w:div w:id="478694277">
      <w:bodyDiv w:val="1"/>
      <w:marLeft w:val="0"/>
      <w:marRight w:val="0"/>
      <w:marTop w:val="0"/>
      <w:marBottom w:val="0"/>
      <w:divBdr>
        <w:top w:val="none" w:sz="0" w:space="0" w:color="auto"/>
        <w:left w:val="none" w:sz="0" w:space="0" w:color="auto"/>
        <w:bottom w:val="none" w:sz="0" w:space="0" w:color="auto"/>
        <w:right w:val="none" w:sz="0" w:space="0" w:color="auto"/>
      </w:divBdr>
    </w:div>
    <w:div w:id="519440228">
      <w:bodyDiv w:val="1"/>
      <w:marLeft w:val="0"/>
      <w:marRight w:val="0"/>
      <w:marTop w:val="0"/>
      <w:marBottom w:val="0"/>
      <w:divBdr>
        <w:top w:val="none" w:sz="0" w:space="0" w:color="auto"/>
        <w:left w:val="none" w:sz="0" w:space="0" w:color="auto"/>
        <w:bottom w:val="none" w:sz="0" w:space="0" w:color="auto"/>
        <w:right w:val="none" w:sz="0" w:space="0" w:color="auto"/>
      </w:divBdr>
    </w:div>
    <w:div w:id="569194352">
      <w:bodyDiv w:val="1"/>
      <w:marLeft w:val="0"/>
      <w:marRight w:val="0"/>
      <w:marTop w:val="0"/>
      <w:marBottom w:val="0"/>
      <w:divBdr>
        <w:top w:val="none" w:sz="0" w:space="0" w:color="auto"/>
        <w:left w:val="none" w:sz="0" w:space="0" w:color="auto"/>
        <w:bottom w:val="none" w:sz="0" w:space="0" w:color="auto"/>
        <w:right w:val="none" w:sz="0" w:space="0" w:color="auto"/>
      </w:divBdr>
    </w:div>
    <w:div w:id="622149234">
      <w:bodyDiv w:val="1"/>
      <w:marLeft w:val="0"/>
      <w:marRight w:val="0"/>
      <w:marTop w:val="0"/>
      <w:marBottom w:val="0"/>
      <w:divBdr>
        <w:top w:val="none" w:sz="0" w:space="0" w:color="auto"/>
        <w:left w:val="none" w:sz="0" w:space="0" w:color="auto"/>
        <w:bottom w:val="none" w:sz="0" w:space="0" w:color="auto"/>
        <w:right w:val="none" w:sz="0" w:space="0" w:color="auto"/>
      </w:divBdr>
    </w:div>
    <w:div w:id="674840415">
      <w:bodyDiv w:val="1"/>
      <w:marLeft w:val="0"/>
      <w:marRight w:val="0"/>
      <w:marTop w:val="0"/>
      <w:marBottom w:val="0"/>
      <w:divBdr>
        <w:top w:val="none" w:sz="0" w:space="0" w:color="auto"/>
        <w:left w:val="none" w:sz="0" w:space="0" w:color="auto"/>
        <w:bottom w:val="none" w:sz="0" w:space="0" w:color="auto"/>
        <w:right w:val="none" w:sz="0" w:space="0" w:color="auto"/>
      </w:divBdr>
    </w:div>
    <w:div w:id="715619537">
      <w:bodyDiv w:val="1"/>
      <w:marLeft w:val="0"/>
      <w:marRight w:val="0"/>
      <w:marTop w:val="0"/>
      <w:marBottom w:val="0"/>
      <w:divBdr>
        <w:top w:val="none" w:sz="0" w:space="0" w:color="auto"/>
        <w:left w:val="none" w:sz="0" w:space="0" w:color="auto"/>
        <w:bottom w:val="none" w:sz="0" w:space="0" w:color="auto"/>
        <w:right w:val="none" w:sz="0" w:space="0" w:color="auto"/>
      </w:divBdr>
    </w:div>
    <w:div w:id="715935862">
      <w:bodyDiv w:val="1"/>
      <w:marLeft w:val="0"/>
      <w:marRight w:val="0"/>
      <w:marTop w:val="0"/>
      <w:marBottom w:val="0"/>
      <w:divBdr>
        <w:top w:val="none" w:sz="0" w:space="0" w:color="auto"/>
        <w:left w:val="none" w:sz="0" w:space="0" w:color="auto"/>
        <w:bottom w:val="none" w:sz="0" w:space="0" w:color="auto"/>
        <w:right w:val="none" w:sz="0" w:space="0" w:color="auto"/>
      </w:divBdr>
    </w:div>
    <w:div w:id="749043611">
      <w:bodyDiv w:val="1"/>
      <w:marLeft w:val="0"/>
      <w:marRight w:val="0"/>
      <w:marTop w:val="0"/>
      <w:marBottom w:val="0"/>
      <w:divBdr>
        <w:top w:val="none" w:sz="0" w:space="0" w:color="auto"/>
        <w:left w:val="none" w:sz="0" w:space="0" w:color="auto"/>
        <w:bottom w:val="none" w:sz="0" w:space="0" w:color="auto"/>
        <w:right w:val="none" w:sz="0" w:space="0" w:color="auto"/>
      </w:divBdr>
    </w:div>
    <w:div w:id="768812995">
      <w:bodyDiv w:val="1"/>
      <w:marLeft w:val="0"/>
      <w:marRight w:val="0"/>
      <w:marTop w:val="0"/>
      <w:marBottom w:val="0"/>
      <w:divBdr>
        <w:top w:val="none" w:sz="0" w:space="0" w:color="auto"/>
        <w:left w:val="none" w:sz="0" w:space="0" w:color="auto"/>
        <w:bottom w:val="none" w:sz="0" w:space="0" w:color="auto"/>
        <w:right w:val="none" w:sz="0" w:space="0" w:color="auto"/>
      </w:divBdr>
    </w:div>
    <w:div w:id="793838041">
      <w:bodyDiv w:val="1"/>
      <w:marLeft w:val="0"/>
      <w:marRight w:val="0"/>
      <w:marTop w:val="0"/>
      <w:marBottom w:val="0"/>
      <w:divBdr>
        <w:top w:val="none" w:sz="0" w:space="0" w:color="auto"/>
        <w:left w:val="none" w:sz="0" w:space="0" w:color="auto"/>
        <w:bottom w:val="none" w:sz="0" w:space="0" w:color="auto"/>
        <w:right w:val="none" w:sz="0" w:space="0" w:color="auto"/>
      </w:divBdr>
    </w:div>
    <w:div w:id="826820590">
      <w:bodyDiv w:val="1"/>
      <w:marLeft w:val="0"/>
      <w:marRight w:val="0"/>
      <w:marTop w:val="0"/>
      <w:marBottom w:val="0"/>
      <w:divBdr>
        <w:top w:val="none" w:sz="0" w:space="0" w:color="auto"/>
        <w:left w:val="none" w:sz="0" w:space="0" w:color="auto"/>
        <w:bottom w:val="none" w:sz="0" w:space="0" w:color="auto"/>
        <w:right w:val="none" w:sz="0" w:space="0" w:color="auto"/>
      </w:divBdr>
    </w:div>
    <w:div w:id="846485997">
      <w:bodyDiv w:val="1"/>
      <w:marLeft w:val="0"/>
      <w:marRight w:val="0"/>
      <w:marTop w:val="0"/>
      <w:marBottom w:val="0"/>
      <w:divBdr>
        <w:top w:val="none" w:sz="0" w:space="0" w:color="auto"/>
        <w:left w:val="none" w:sz="0" w:space="0" w:color="auto"/>
        <w:bottom w:val="none" w:sz="0" w:space="0" w:color="auto"/>
        <w:right w:val="none" w:sz="0" w:space="0" w:color="auto"/>
      </w:divBdr>
    </w:div>
    <w:div w:id="921372996">
      <w:bodyDiv w:val="1"/>
      <w:marLeft w:val="0"/>
      <w:marRight w:val="0"/>
      <w:marTop w:val="0"/>
      <w:marBottom w:val="0"/>
      <w:divBdr>
        <w:top w:val="none" w:sz="0" w:space="0" w:color="auto"/>
        <w:left w:val="none" w:sz="0" w:space="0" w:color="auto"/>
        <w:bottom w:val="none" w:sz="0" w:space="0" w:color="auto"/>
        <w:right w:val="none" w:sz="0" w:space="0" w:color="auto"/>
      </w:divBdr>
    </w:div>
    <w:div w:id="934244260">
      <w:bodyDiv w:val="1"/>
      <w:marLeft w:val="0"/>
      <w:marRight w:val="0"/>
      <w:marTop w:val="0"/>
      <w:marBottom w:val="0"/>
      <w:divBdr>
        <w:top w:val="none" w:sz="0" w:space="0" w:color="auto"/>
        <w:left w:val="none" w:sz="0" w:space="0" w:color="auto"/>
        <w:bottom w:val="none" w:sz="0" w:space="0" w:color="auto"/>
        <w:right w:val="none" w:sz="0" w:space="0" w:color="auto"/>
      </w:divBdr>
    </w:div>
    <w:div w:id="934828295">
      <w:bodyDiv w:val="1"/>
      <w:marLeft w:val="0"/>
      <w:marRight w:val="0"/>
      <w:marTop w:val="0"/>
      <w:marBottom w:val="0"/>
      <w:divBdr>
        <w:top w:val="none" w:sz="0" w:space="0" w:color="auto"/>
        <w:left w:val="none" w:sz="0" w:space="0" w:color="auto"/>
        <w:bottom w:val="none" w:sz="0" w:space="0" w:color="auto"/>
        <w:right w:val="none" w:sz="0" w:space="0" w:color="auto"/>
      </w:divBdr>
    </w:div>
    <w:div w:id="958222053">
      <w:bodyDiv w:val="1"/>
      <w:marLeft w:val="0"/>
      <w:marRight w:val="0"/>
      <w:marTop w:val="0"/>
      <w:marBottom w:val="0"/>
      <w:divBdr>
        <w:top w:val="none" w:sz="0" w:space="0" w:color="auto"/>
        <w:left w:val="none" w:sz="0" w:space="0" w:color="auto"/>
        <w:bottom w:val="none" w:sz="0" w:space="0" w:color="auto"/>
        <w:right w:val="none" w:sz="0" w:space="0" w:color="auto"/>
      </w:divBdr>
    </w:div>
    <w:div w:id="996881561">
      <w:bodyDiv w:val="1"/>
      <w:marLeft w:val="0"/>
      <w:marRight w:val="0"/>
      <w:marTop w:val="0"/>
      <w:marBottom w:val="0"/>
      <w:divBdr>
        <w:top w:val="none" w:sz="0" w:space="0" w:color="auto"/>
        <w:left w:val="none" w:sz="0" w:space="0" w:color="auto"/>
        <w:bottom w:val="none" w:sz="0" w:space="0" w:color="auto"/>
        <w:right w:val="none" w:sz="0" w:space="0" w:color="auto"/>
      </w:divBdr>
    </w:div>
    <w:div w:id="1008210622">
      <w:bodyDiv w:val="1"/>
      <w:marLeft w:val="0"/>
      <w:marRight w:val="0"/>
      <w:marTop w:val="0"/>
      <w:marBottom w:val="0"/>
      <w:divBdr>
        <w:top w:val="none" w:sz="0" w:space="0" w:color="auto"/>
        <w:left w:val="none" w:sz="0" w:space="0" w:color="auto"/>
        <w:bottom w:val="none" w:sz="0" w:space="0" w:color="auto"/>
        <w:right w:val="none" w:sz="0" w:space="0" w:color="auto"/>
      </w:divBdr>
    </w:div>
    <w:div w:id="1035273881">
      <w:bodyDiv w:val="1"/>
      <w:marLeft w:val="0"/>
      <w:marRight w:val="0"/>
      <w:marTop w:val="0"/>
      <w:marBottom w:val="0"/>
      <w:divBdr>
        <w:top w:val="none" w:sz="0" w:space="0" w:color="auto"/>
        <w:left w:val="none" w:sz="0" w:space="0" w:color="auto"/>
        <w:bottom w:val="none" w:sz="0" w:space="0" w:color="auto"/>
        <w:right w:val="none" w:sz="0" w:space="0" w:color="auto"/>
      </w:divBdr>
    </w:div>
    <w:div w:id="1043288239">
      <w:bodyDiv w:val="1"/>
      <w:marLeft w:val="0"/>
      <w:marRight w:val="0"/>
      <w:marTop w:val="0"/>
      <w:marBottom w:val="0"/>
      <w:divBdr>
        <w:top w:val="none" w:sz="0" w:space="0" w:color="auto"/>
        <w:left w:val="none" w:sz="0" w:space="0" w:color="auto"/>
        <w:bottom w:val="none" w:sz="0" w:space="0" w:color="auto"/>
        <w:right w:val="none" w:sz="0" w:space="0" w:color="auto"/>
      </w:divBdr>
    </w:div>
    <w:div w:id="1064524070">
      <w:bodyDiv w:val="1"/>
      <w:marLeft w:val="0"/>
      <w:marRight w:val="0"/>
      <w:marTop w:val="0"/>
      <w:marBottom w:val="0"/>
      <w:divBdr>
        <w:top w:val="none" w:sz="0" w:space="0" w:color="auto"/>
        <w:left w:val="none" w:sz="0" w:space="0" w:color="auto"/>
        <w:bottom w:val="none" w:sz="0" w:space="0" w:color="auto"/>
        <w:right w:val="none" w:sz="0" w:space="0" w:color="auto"/>
      </w:divBdr>
    </w:div>
    <w:div w:id="1093816483">
      <w:bodyDiv w:val="1"/>
      <w:marLeft w:val="0"/>
      <w:marRight w:val="0"/>
      <w:marTop w:val="0"/>
      <w:marBottom w:val="0"/>
      <w:divBdr>
        <w:top w:val="none" w:sz="0" w:space="0" w:color="auto"/>
        <w:left w:val="none" w:sz="0" w:space="0" w:color="auto"/>
        <w:bottom w:val="none" w:sz="0" w:space="0" w:color="auto"/>
        <w:right w:val="none" w:sz="0" w:space="0" w:color="auto"/>
      </w:divBdr>
    </w:div>
    <w:div w:id="1096362925">
      <w:bodyDiv w:val="1"/>
      <w:marLeft w:val="0"/>
      <w:marRight w:val="0"/>
      <w:marTop w:val="0"/>
      <w:marBottom w:val="0"/>
      <w:divBdr>
        <w:top w:val="none" w:sz="0" w:space="0" w:color="auto"/>
        <w:left w:val="none" w:sz="0" w:space="0" w:color="auto"/>
        <w:bottom w:val="none" w:sz="0" w:space="0" w:color="auto"/>
        <w:right w:val="none" w:sz="0" w:space="0" w:color="auto"/>
      </w:divBdr>
    </w:div>
    <w:div w:id="1139302548">
      <w:bodyDiv w:val="1"/>
      <w:marLeft w:val="0"/>
      <w:marRight w:val="0"/>
      <w:marTop w:val="0"/>
      <w:marBottom w:val="0"/>
      <w:divBdr>
        <w:top w:val="none" w:sz="0" w:space="0" w:color="auto"/>
        <w:left w:val="none" w:sz="0" w:space="0" w:color="auto"/>
        <w:bottom w:val="none" w:sz="0" w:space="0" w:color="auto"/>
        <w:right w:val="none" w:sz="0" w:space="0" w:color="auto"/>
      </w:divBdr>
    </w:div>
    <w:div w:id="1176653347">
      <w:bodyDiv w:val="1"/>
      <w:marLeft w:val="0"/>
      <w:marRight w:val="0"/>
      <w:marTop w:val="0"/>
      <w:marBottom w:val="0"/>
      <w:divBdr>
        <w:top w:val="none" w:sz="0" w:space="0" w:color="auto"/>
        <w:left w:val="none" w:sz="0" w:space="0" w:color="auto"/>
        <w:bottom w:val="none" w:sz="0" w:space="0" w:color="auto"/>
        <w:right w:val="none" w:sz="0" w:space="0" w:color="auto"/>
      </w:divBdr>
    </w:div>
    <w:div w:id="1177816519">
      <w:bodyDiv w:val="1"/>
      <w:marLeft w:val="0"/>
      <w:marRight w:val="0"/>
      <w:marTop w:val="0"/>
      <w:marBottom w:val="0"/>
      <w:divBdr>
        <w:top w:val="none" w:sz="0" w:space="0" w:color="auto"/>
        <w:left w:val="none" w:sz="0" w:space="0" w:color="auto"/>
        <w:bottom w:val="none" w:sz="0" w:space="0" w:color="auto"/>
        <w:right w:val="none" w:sz="0" w:space="0" w:color="auto"/>
      </w:divBdr>
    </w:div>
    <w:div w:id="1181892657">
      <w:bodyDiv w:val="1"/>
      <w:marLeft w:val="0"/>
      <w:marRight w:val="0"/>
      <w:marTop w:val="0"/>
      <w:marBottom w:val="0"/>
      <w:divBdr>
        <w:top w:val="none" w:sz="0" w:space="0" w:color="auto"/>
        <w:left w:val="none" w:sz="0" w:space="0" w:color="auto"/>
        <w:bottom w:val="none" w:sz="0" w:space="0" w:color="auto"/>
        <w:right w:val="none" w:sz="0" w:space="0" w:color="auto"/>
      </w:divBdr>
    </w:div>
    <w:div w:id="1199850882">
      <w:bodyDiv w:val="1"/>
      <w:marLeft w:val="0"/>
      <w:marRight w:val="0"/>
      <w:marTop w:val="0"/>
      <w:marBottom w:val="0"/>
      <w:divBdr>
        <w:top w:val="none" w:sz="0" w:space="0" w:color="auto"/>
        <w:left w:val="none" w:sz="0" w:space="0" w:color="auto"/>
        <w:bottom w:val="none" w:sz="0" w:space="0" w:color="auto"/>
        <w:right w:val="none" w:sz="0" w:space="0" w:color="auto"/>
      </w:divBdr>
    </w:div>
    <w:div w:id="1217888083">
      <w:bodyDiv w:val="1"/>
      <w:marLeft w:val="0"/>
      <w:marRight w:val="0"/>
      <w:marTop w:val="0"/>
      <w:marBottom w:val="0"/>
      <w:divBdr>
        <w:top w:val="none" w:sz="0" w:space="0" w:color="auto"/>
        <w:left w:val="none" w:sz="0" w:space="0" w:color="auto"/>
        <w:bottom w:val="none" w:sz="0" w:space="0" w:color="auto"/>
        <w:right w:val="none" w:sz="0" w:space="0" w:color="auto"/>
      </w:divBdr>
    </w:div>
    <w:div w:id="1221012341">
      <w:bodyDiv w:val="1"/>
      <w:marLeft w:val="0"/>
      <w:marRight w:val="0"/>
      <w:marTop w:val="0"/>
      <w:marBottom w:val="0"/>
      <w:divBdr>
        <w:top w:val="none" w:sz="0" w:space="0" w:color="auto"/>
        <w:left w:val="none" w:sz="0" w:space="0" w:color="auto"/>
        <w:bottom w:val="none" w:sz="0" w:space="0" w:color="auto"/>
        <w:right w:val="none" w:sz="0" w:space="0" w:color="auto"/>
      </w:divBdr>
    </w:div>
    <w:div w:id="1241870830">
      <w:bodyDiv w:val="1"/>
      <w:marLeft w:val="0"/>
      <w:marRight w:val="0"/>
      <w:marTop w:val="0"/>
      <w:marBottom w:val="0"/>
      <w:divBdr>
        <w:top w:val="none" w:sz="0" w:space="0" w:color="auto"/>
        <w:left w:val="none" w:sz="0" w:space="0" w:color="auto"/>
        <w:bottom w:val="none" w:sz="0" w:space="0" w:color="auto"/>
        <w:right w:val="none" w:sz="0" w:space="0" w:color="auto"/>
      </w:divBdr>
    </w:div>
    <w:div w:id="1276474706">
      <w:bodyDiv w:val="1"/>
      <w:marLeft w:val="0"/>
      <w:marRight w:val="0"/>
      <w:marTop w:val="0"/>
      <w:marBottom w:val="0"/>
      <w:divBdr>
        <w:top w:val="none" w:sz="0" w:space="0" w:color="auto"/>
        <w:left w:val="none" w:sz="0" w:space="0" w:color="auto"/>
        <w:bottom w:val="none" w:sz="0" w:space="0" w:color="auto"/>
        <w:right w:val="none" w:sz="0" w:space="0" w:color="auto"/>
      </w:divBdr>
    </w:div>
    <w:div w:id="1286080516">
      <w:bodyDiv w:val="1"/>
      <w:marLeft w:val="0"/>
      <w:marRight w:val="0"/>
      <w:marTop w:val="0"/>
      <w:marBottom w:val="0"/>
      <w:divBdr>
        <w:top w:val="none" w:sz="0" w:space="0" w:color="auto"/>
        <w:left w:val="none" w:sz="0" w:space="0" w:color="auto"/>
        <w:bottom w:val="none" w:sz="0" w:space="0" w:color="auto"/>
        <w:right w:val="none" w:sz="0" w:space="0" w:color="auto"/>
      </w:divBdr>
    </w:div>
    <w:div w:id="1311596033">
      <w:bodyDiv w:val="1"/>
      <w:marLeft w:val="0"/>
      <w:marRight w:val="0"/>
      <w:marTop w:val="0"/>
      <w:marBottom w:val="0"/>
      <w:divBdr>
        <w:top w:val="none" w:sz="0" w:space="0" w:color="auto"/>
        <w:left w:val="none" w:sz="0" w:space="0" w:color="auto"/>
        <w:bottom w:val="none" w:sz="0" w:space="0" w:color="auto"/>
        <w:right w:val="none" w:sz="0" w:space="0" w:color="auto"/>
      </w:divBdr>
    </w:div>
    <w:div w:id="1322465438">
      <w:bodyDiv w:val="1"/>
      <w:marLeft w:val="0"/>
      <w:marRight w:val="0"/>
      <w:marTop w:val="0"/>
      <w:marBottom w:val="0"/>
      <w:divBdr>
        <w:top w:val="none" w:sz="0" w:space="0" w:color="auto"/>
        <w:left w:val="none" w:sz="0" w:space="0" w:color="auto"/>
        <w:bottom w:val="none" w:sz="0" w:space="0" w:color="auto"/>
        <w:right w:val="none" w:sz="0" w:space="0" w:color="auto"/>
      </w:divBdr>
    </w:div>
    <w:div w:id="1355231837">
      <w:bodyDiv w:val="1"/>
      <w:marLeft w:val="0"/>
      <w:marRight w:val="0"/>
      <w:marTop w:val="0"/>
      <w:marBottom w:val="0"/>
      <w:divBdr>
        <w:top w:val="none" w:sz="0" w:space="0" w:color="auto"/>
        <w:left w:val="none" w:sz="0" w:space="0" w:color="auto"/>
        <w:bottom w:val="none" w:sz="0" w:space="0" w:color="auto"/>
        <w:right w:val="none" w:sz="0" w:space="0" w:color="auto"/>
      </w:divBdr>
    </w:div>
    <w:div w:id="1433476210">
      <w:bodyDiv w:val="1"/>
      <w:marLeft w:val="0"/>
      <w:marRight w:val="0"/>
      <w:marTop w:val="0"/>
      <w:marBottom w:val="0"/>
      <w:divBdr>
        <w:top w:val="none" w:sz="0" w:space="0" w:color="auto"/>
        <w:left w:val="none" w:sz="0" w:space="0" w:color="auto"/>
        <w:bottom w:val="none" w:sz="0" w:space="0" w:color="auto"/>
        <w:right w:val="none" w:sz="0" w:space="0" w:color="auto"/>
      </w:divBdr>
    </w:div>
    <w:div w:id="1467042687">
      <w:bodyDiv w:val="1"/>
      <w:marLeft w:val="0"/>
      <w:marRight w:val="0"/>
      <w:marTop w:val="0"/>
      <w:marBottom w:val="0"/>
      <w:divBdr>
        <w:top w:val="none" w:sz="0" w:space="0" w:color="auto"/>
        <w:left w:val="none" w:sz="0" w:space="0" w:color="auto"/>
        <w:bottom w:val="none" w:sz="0" w:space="0" w:color="auto"/>
        <w:right w:val="none" w:sz="0" w:space="0" w:color="auto"/>
      </w:divBdr>
    </w:div>
    <w:div w:id="1493135229">
      <w:bodyDiv w:val="1"/>
      <w:marLeft w:val="0"/>
      <w:marRight w:val="0"/>
      <w:marTop w:val="0"/>
      <w:marBottom w:val="0"/>
      <w:divBdr>
        <w:top w:val="none" w:sz="0" w:space="0" w:color="auto"/>
        <w:left w:val="none" w:sz="0" w:space="0" w:color="auto"/>
        <w:bottom w:val="none" w:sz="0" w:space="0" w:color="auto"/>
        <w:right w:val="none" w:sz="0" w:space="0" w:color="auto"/>
      </w:divBdr>
    </w:div>
    <w:div w:id="1509246997">
      <w:bodyDiv w:val="1"/>
      <w:marLeft w:val="0"/>
      <w:marRight w:val="0"/>
      <w:marTop w:val="0"/>
      <w:marBottom w:val="0"/>
      <w:divBdr>
        <w:top w:val="none" w:sz="0" w:space="0" w:color="auto"/>
        <w:left w:val="none" w:sz="0" w:space="0" w:color="auto"/>
        <w:bottom w:val="none" w:sz="0" w:space="0" w:color="auto"/>
        <w:right w:val="none" w:sz="0" w:space="0" w:color="auto"/>
      </w:divBdr>
    </w:div>
    <w:div w:id="1513951668">
      <w:bodyDiv w:val="1"/>
      <w:marLeft w:val="0"/>
      <w:marRight w:val="0"/>
      <w:marTop w:val="0"/>
      <w:marBottom w:val="0"/>
      <w:divBdr>
        <w:top w:val="none" w:sz="0" w:space="0" w:color="auto"/>
        <w:left w:val="none" w:sz="0" w:space="0" w:color="auto"/>
        <w:bottom w:val="none" w:sz="0" w:space="0" w:color="auto"/>
        <w:right w:val="none" w:sz="0" w:space="0" w:color="auto"/>
      </w:divBdr>
    </w:div>
    <w:div w:id="1549298386">
      <w:bodyDiv w:val="1"/>
      <w:marLeft w:val="0"/>
      <w:marRight w:val="0"/>
      <w:marTop w:val="0"/>
      <w:marBottom w:val="0"/>
      <w:divBdr>
        <w:top w:val="none" w:sz="0" w:space="0" w:color="auto"/>
        <w:left w:val="none" w:sz="0" w:space="0" w:color="auto"/>
        <w:bottom w:val="none" w:sz="0" w:space="0" w:color="auto"/>
        <w:right w:val="none" w:sz="0" w:space="0" w:color="auto"/>
      </w:divBdr>
    </w:div>
    <w:div w:id="1557280708">
      <w:bodyDiv w:val="1"/>
      <w:marLeft w:val="0"/>
      <w:marRight w:val="0"/>
      <w:marTop w:val="0"/>
      <w:marBottom w:val="0"/>
      <w:divBdr>
        <w:top w:val="none" w:sz="0" w:space="0" w:color="auto"/>
        <w:left w:val="none" w:sz="0" w:space="0" w:color="auto"/>
        <w:bottom w:val="none" w:sz="0" w:space="0" w:color="auto"/>
        <w:right w:val="none" w:sz="0" w:space="0" w:color="auto"/>
      </w:divBdr>
    </w:div>
    <w:div w:id="1604992360">
      <w:bodyDiv w:val="1"/>
      <w:marLeft w:val="0"/>
      <w:marRight w:val="0"/>
      <w:marTop w:val="0"/>
      <w:marBottom w:val="0"/>
      <w:divBdr>
        <w:top w:val="none" w:sz="0" w:space="0" w:color="auto"/>
        <w:left w:val="none" w:sz="0" w:space="0" w:color="auto"/>
        <w:bottom w:val="none" w:sz="0" w:space="0" w:color="auto"/>
        <w:right w:val="none" w:sz="0" w:space="0" w:color="auto"/>
      </w:divBdr>
    </w:div>
    <w:div w:id="1606227933">
      <w:bodyDiv w:val="1"/>
      <w:marLeft w:val="0"/>
      <w:marRight w:val="0"/>
      <w:marTop w:val="0"/>
      <w:marBottom w:val="0"/>
      <w:divBdr>
        <w:top w:val="none" w:sz="0" w:space="0" w:color="auto"/>
        <w:left w:val="none" w:sz="0" w:space="0" w:color="auto"/>
        <w:bottom w:val="none" w:sz="0" w:space="0" w:color="auto"/>
        <w:right w:val="none" w:sz="0" w:space="0" w:color="auto"/>
      </w:divBdr>
    </w:div>
    <w:div w:id="1636132150">
      <w:bodyDiv w:val="1"/>
      <w:marLeft w:val="0"/>
      <w:marRight w:val="0"/>
      <w:marTop w:val="0"/>
      <w:marBottom w:val="0"/>
      <w:divBdr>
        <w:top w:val="none" w:sz="0" w:space="0" w:color="auto"/>
        <w:left w:val="none" w:sz="0" w:space="0" w:color="auto"/>
        <w:bottom w:val="none" w:sz="0" w:space="0" w:color="auto"/>
        <w:right w:val="none" w:sz="0" w:space="0" w:color="auto"/>
      </w:divBdr>
    </w:div>
    <w:div w:id="1644191745">
      <w:bodyDiv w:val="1"/>
      <w:marLeft w:val="0"/>
      <w:marRight w:val="0"/>
      <w:marTop w:val="0"/>
      <w:marBottom w:val="0"/>
      <w:divBdr>
        <w:top w:val="none" w:sz="0" w:space="0" w:color="auto"/>
        <w:left w:val="none" w:sz="0" w:space="0" w:color="auto"/>
        <w:bottom w:val="none" w:sz="0" w:space="0" w:color="auto"/>
        <w:right w:val="none" w:sz="0" w:space="0" w:color="auto"/>
      </w:divBdr>
    </w:div>
    <w:div w:id="1665477113">
      <w:bodyDiv w:val="1"/>
      <w:marLeft w:val="0"/>
      <w:marRight w:val="0"/>
      <w:marTop w:val="0"/>
      <w:marBottom w:val="0"/>
      <w:divBdr>
        <w:top w:val="none" w:sz="0" w:space="0" w:color="auto"/>
        <w:left w:val="none" w:sz="0" w:space="0" w:color="auto"/>
        <w:bottom w:val="none" w:sz="0" w:space="0" w:color="auto"/>
        <w:right w:val="none" w:sz="0" w:space="0" w:color="auto"/>
      </w:divBdr>
    </w:div>
    <w:div w:id="1698312900">
      <w:bodyDiv w:val="1"/>
      <w:marLeft w:val="0"/>
      <w:marRight w:val="0"/>
      <w:marTop w:val="0"/>
      <w:marBottom w:val="0"/>
      <w:divBdr>
        <w:top w:val="none" w:sz="0" w:space="0" w:color="auto"/>
        <w:left w:val="none" w:sz="0" w:space="0" w:color="auto"/>
        <w:bottom w:val="none" w:sz="0" w:space="0" w:color="auto"/>
        <w:right w:val="none" w:sz="0" w:space="0" w:color="auto"/>
      </w:divBdr>
    </w:div>
    <w:div w:id="1920825263">
      <w:bodyDiv w:val="1"/>
      <w:marLeft w:val="0"/>
      <w:marRight w:val="0"/>
      <w:marTop w:val="0"/>
      <w:marBottom w:val="0"/>
      <w:divBdr>
        <w:top w:val="none" w:sz="0" w:space="0" w:color="auto"/>
        <w:left w:val="none" w:sz="0" w:space="0" w:color="auto"/>
        <w:bottom w:val="none" w:sz="0" w:space="0" w:color="auto"/>
        <w:right w:val="none" w:sz="0" w:space="0" w:color="auto"/>
      </w:divBdr>
    </w:div>
    <w:div w:id="1981811527">
      <w:bodyDiv w:val="1"/>
      <w:marLeft w:val="0"/>
      <w:marRight w:val="0"/>
      <w:marTop w:val="0"/>
      <w:marBottom w:val="0"/>
      <w:divBdr>
        <w:top w:val="none" w:sz="0" w:space="0" w:color="auto"/>
        <w:left w:val="none" w:sz="0" w:space="0" w:color="auto"/>
        <w:bottom w:val="none" w:sz="0" w:space="0" w:color="auto"/>
        <w:right w:val="none" w:sz="0" w:space="0" w:color="auto"/>
      </w:divBdr>
    </w:div>
    <w:div w:id="2025790508">
      <w:bodyDiv w:val="1"/>
      <w:marLeft w:val="0"/>
      <w:marRight w:val="0"/>
      <w:marTop w:val="0"/>
      <w:marBottom w:val="0"/>
      <w:divBdr>
        <w:top w:val="none" w:sz="0" w:space="0" w:color="auto"/>
        <w:left w:val="none" w:sz="0" w:space="0" w:color="auto"/>
        <w:bottom w:val="none" w:sz="0" w:space="0" w:color="auto"/>
        <w:right w:val="none" w:sz="0" w:space="0" w:color="auto"/>
      </w:divBdr>
    </w:div>
    <w:div w:id="2027096745">
      <w:bodyDiv w:val="1"/>
      <w:marLeft w:val="0"/>
      <w:marRight w:val="0"/>
      <w:marTop w:val="0"/>
      <w:marBottom w:val="0"/>
      <w:divBdr>
        <w:top w:val="none" w:sz="0" w:space="0" w:color="auto"/>
        <w:left w:val="none" w:sz="0" w:space="0" w:color="auto"/>
        <w:bottom w:val="none" w:sz="0" w:space="0" w:color="auto"/>
        <w:right w:val="none" w:sz="0" w:space="0" w:color="auto"/>
      </w:divBdr>
    </w:div>
    <w:div w:id="2093354212">
      <w:bodyDiv w:val="1"/>
      <w:marLeft w:val="0"/>
      <w:marRight w:val="0"/>
      <w:marTop w:val="0"/>
      <w:marBottom w:val="0"/>
      <w:divBdr>
        <w:top w:val="none" w:sz="0" w:space="0" w:color="auto"/>
        <w:left w:val="none" w:sz="0" w:space="0" w:color="auto"/>
        <w:bottom w:val="none" w:sz="0" w:space="0" w:color="auto"/>
        <w:right w:val="none" w:sz="0" w:space="0" w:color="auto"/>
      </w:divBdr>
    </w:div>
    <w:div w:id="2095277424">
      <w:bodyDiv w:val="1"/>
      <w:marLeft w:val="0"/>
      <w:marRight w:val="0"/>
      <w:marTop w:val="0"/>
      <w:marBottom w:val="0"/>
      <w:divBdr>
        <w:top w:val="none" w:sz="0" w:space="0" w:color="auto"/>
        <w:left w:val="none" w:sz="0" w:space="0" w:color="auto"/>
        <w:bottom w:val="none" w:sz="0" w:space="0" w:color="auto"/>
        <w:right w:val="none" w:sz="0" w:space="0" w:color="auto"/>
      </w:divBdr>
    </w:div>
    <w:div w:id="209901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mailto:FoU.mt@skane.s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hyperlink" Target="mailto:fou.mt@skane.se" TargetMode="External"/><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Allmänt"/>
          <w:gallery w:val="placeholder"/>
        </w:category>
        <w:types>
          <w:type w:val="bbPlcHdr"/>
        </w:types>
        <w:behaviors>
          <w:behavior w:val="content"/>
        </w:behaviors>
        <w:guid w:val="{B3B9CE3D-E5E9-4B39-8757-CF52B657867D}"/>
      </w:docPartPr>
      <w:docPartBody>
        <w:p w:rsidR="00B24D5D" w:rsidRDefault="00442D0A">
          <w:r w:rsidRPr="00E86358">
            <w:rPr>
              <w:rStyle w:val="Platshllartext"/>
            </w:rPr>
            <w:t>Klicka här för att ange datum.</w:t>
          </w:r>
        </w:p>
      </w:docPartBody>
    </w:docPart>
    <w:docPart>
      <w:docPartPr>
        <w:name w:val="771ACCEAE94647339C372596AF10FE83"/>
        <w:category>
          <w:name w:val="Allmänt"/>
          <w:gallery w:val="placeholder"/>
        </w:category>
        <w:types>
          <w:type w:val="bbPlcHdr"/>
        </w:types>
        <w:behaviors>
          <w:behavior w:val="content"/>
        </w:behaviors>
        <w:guid w:val="{FAF70B19-3D24-4A04-A5BA-08F1B62500FD}"/>
      </w:docPartPr>
      <w:docPartBody>
        <w:p w:rsidR="00B24D5D" w:rsidRDefault="00442D0A">
          <w:r w:rsidRPr="00E86358">
            <w:rPr>
              <w:rStyle w:val="Platshllartext"/>
            </w:rPr>
            <w:t>[Gäller för]</w:t>
          </w:r>
        </w:p>
      </w:docPartBody>
    </w:docPart>
    <w:docPart>
      <w:docPartPr>
        <w:name w:val="6609C308990844EAA35E58664A63BDB7"/>
        <w:category>
          <w:name w:val="Allmänt"/>
          <w:gallery w:val="placeholder"/>
        </w:category>
        <w:types>
          <w:type w:val="bbPlcHdr"/>
        </w:types>
        <w:behaviors>
          <w:behavior w:val="content"/>
        </w:behaviors>
        <w:guid w:val="{EA4BBF8B-0ECF-4A7C-9CB7-A2E8C2A3A19E}"/>
      </w:docPartPr>
      <w:docPartBody>
        <w:p w:rsidR="00573459" w:rsidRDefault="00D25D6A" w:rsidP="00D25D6A">
          <w:pPr>
            <w:pStyle w:val="6609C308990844EAA35E58664A63BDB7"/>
          </w:pPr>
          <w:r w:rsidRPr="004762E2">
            <w:rPr>
              <w:rStyle w:val="Platshllartext"/>
            </w:rPr>
            <w:t>[Förtydligande dokumenttyp]</w:t>
          </w:r>
        </w:p>
      </w:docPartBody>
    </w:docPart>
    <w:docPart>
      <w:docPartPr>
        <w:name w:val="A3172E465C134F3A8A984C54D8472686"/>
        <w:category>
          <w:name w:val="Allmänt"/>
          <w:gallery w:val="placeholder"/>
        </w:category>
        <w:types>
          <w:type w:val="bbPlcHdr"/>
        </w:types>
        <w:behaviors>
          <w:behavior w:val="content"/>
        </w:behaviors>
        <w:guid w:val="{22D992A4-3C1A-4BC4-8B8B-C79D7369A6F8}"/>
      </w:docPartPr>
      <w:docPartBody>
        <w:p w:rsidR="00F70DB9" w:rsidRDefault="00573459">
          <w:r w:rsidRPr="00B04BB5">
            <w:rPr>
              <w:rStyle w:val="Platshllartext"/>
            </w:rPr>
            <w:t>[Dokumenttyp]</w:t>
          </w:r>
        </w:p>
      </w:docPartBody>
    </w:docPart>
    <w:docPart>
      <w:docPartPr>
        <w:name w:val="CDA8D1E5AFA84BDCAADD61E907FDB60B"/>
        <w:category>
          <w:name w:val="Allmänt"/>
          <w:gallery w:val="placeholder"/>
        </w:category>
        <w:types>
          <w:type w:val="bbPlcHdr"/>
        </w:types>
        <w:behaviors>
          <w:behavior w:val="content"/>
        </w:behaviors>
        <w:guid w:val="{5F9F435C-EBB3-44CA-9AAA-EE5199D9CFEF}"/>
      </w:docPartPr>
      <w:docPartBody>
        <w:p w:rsidR="00F70DB9" w:rsidRDefault="00573459">
          <w:r w:rsidRPr="00B04BB5">
            <w:rPr>
              <w:rStyle w:val="Platshllartext"/>
            </w:rPr>
            <w:t>[Förtydligande dokumenttyp]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1D5"/>
    <w:rsid w:val="00442D0A"/>
    <w:rsid w:val="0047297A"/>
    <w:rsid w:val="00573459"/>
    <w:rsid w:val="00690E5C"/>
    <w:rsid w:val="00AA5F18"/>
    <w:rsid w:val="00B24D5D"/>
    <w:rsid w:val="00C871FD"/>
    <w:rsid w:val="00D25D6A"/>
    <w:rsid w:val="00DA3100"/>
    <w:rsid w:val="00F70DB9"/>
    <w:rsid w:val="00F921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573459"/>
    <w:rPr>
      <w:color w:val="808080"/>
    </w:rPr>
  </w:style>
  <w:style w:type="paragraph" w:customStyle="1" w:styleId="A487F4D6552F456087951A1EF6BB92FD">
    <w:name w:val="A487F4D6552F456087951A1EF6BB92FD"/>
    <w:rsid w:val="00DA3100"/>
  </w:style>
  <w:style w:type="paragraph" w:customStyle="1" w:styleId="C662E9454D3A4A599C6D69519D33B052">
    <w:name w:val="C662E9454D3A4A599C6D69519D33B052"/>
    <w:rsid w:val="00DA3100"/>
  </w:style>
  <w:style w:type="paragraph" w:customStyle="1" w:styleId="E52787D318024AA0B1999CDEF2AEC0BA">
    <w:name w:val="E52787D318024AA0B1999CDEF2AEC0BA"/>
    <w:rsid w:val="00DA3100"/>
  </w:style>
  <w:style w:type="paragraph" w:customStyle="1" w:styleId="4362354FFC39482A803B42D7162EB9FE">
    <w:name w:val="4362354FFC39482A803B42D7162EB9FE"/>
    <w:rsid w:val="00D25D6A"/>
  </w:style>
  <w:style w:type="paragraph" w:customStyle="1" w:styleId="50EE449C9E774ED2AA8100CD94331089">
    <w:name w:val="50EE449C9E774ED2AA8100CD94331089"/>
    <w:rsid w:val="00D25D6A"/>
  </w:style>
  <w:style w:type="paragraph" w:customStyle="1" w:styleId="14F6D8EE7AAB42BC85067CCD93A68A39">
    <w:name w:val="14F6D8EE7AAB42BC85067CCD93A68A39"/>
    <w:rsid w:val="00D25D6A"/>
  </w:style>
  <w:style w:type="paragraph" w:customStyle="1" w:styleId="8C9C2F3E528A42C8905F83DCFA37C533">
    <w:name w:val="8C9C2F3E528A42C8905F83DCFA37C533"/>
    <w:rsid w:val="00D25D6A"/>
  </w:style>
  <w:style w:type="paragraph" w:customStyle="1" w:styleId="6609C308990844EAA35E58664A63BDB7">
    <w:name w:val="6609C308990844EAA35E58664A63BDB7"/>
    <w:rsid w:val="00D25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f08771d-a4dc-4376-98e8-160e0f9e1930">RSS0005-304826355-127</_dlc_DocId>
    <_dlc_DocIdUrl xmlns="0f08771d-a4dc-4376-98e8-160e0f9e1930">
      <Url>http://mt.i.skane.se/projekt/process/_layouts/15/DocIdRedir.aspx?ID=RSS0005-304826355-127</Url>
      <Description>RSS0005-304826355-127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93F3CC3FDBFA24085074B655C5E761F" ma:contentTypeVersion="1" ma:contentTypeDescription="Skapa ett nytt dokument." ma:contentTypeScope="" ma:versionID="dabf744b41906321c7945695adc33b91">
  <xsd:schema xmlns:xsd="http://www.w3.org/2001/XMLSchema" xmlns:xs="http://www.w3.org/2001/XMLSchema" xmlns:p="http://schemas.microsoft.com/office/2006/metadata/properties" xmlns:ns2="0f08771d-a4dc-4376-98e8-160e0f9e1930" targetNamespace="http://schemas.microsoft.com/office/2006/metadata/properties" ma:root="true" ma:fieldsID="1aed6c6e11861e9bdd6392c9ca962088" ns2:_="">
    <xsd:import namespace="0f08771d-a4dc-4376-98e8-160e0f9e1930"/>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8771d-a4dc-4376-98e8-160e0f9e1930" elementFormDefault="qualified">
    <xsd:import namespace="http://schemas.microsoft.com/office/2006/documentManagement/types"/>
    <xsd:import namespace="http://schemas.microsoft.com/office/infopath/2007/PartnerControls"/>
    <xsd:element name="_dlc_DocId" ma:index="8" nillable="true" ma:displayName="Dokument-ID-värde" ma:description="Värdet för dokument-ID som tilldelats till det här objektet." ma:internalName="_dlc_DocId" ma:readOnly="true">
      <xsd:simpleType>
        <xsd:restriction base="dms:Text"/>
      </xsd:simpleType>
    </xsd:element>
    <xsd:element name="_dlc_DocIdUrl" ma:index="9"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Spara ID" ma:description="Behåll ID vid tillägg." ma:hidden="true" ma:internalName="_dlc_DocIdPersistId" ma:readOnly="true">
      <xsd:simpleType>
        <xsd:restriction base="dms:Boolean"/>
      </xsd:simpleType>
    </xsd:element>
    <xsd:element name="SharedWithUsers" ma:index="11"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ns:customPropertyEditors xmlns:tns="http://schemas.microsoft.com/office/2006/customDocumentInformationPanel">
  <tns:showOnOpen>false</tns:showOnOpen>
  <tns:defaultPropertyEditorNamespace>Standardegenskaper och egenskaper för SharePoint-bibliotek</tns:defaultPropertyEditorNamespace>
</tns:customPropertyEditors>
</file>

<file path=customXml/item6.xml><?xml version="1.0" encoding="utf-8"?>
<b:Sources xmlns:b="http://schemas.openxmlformats.org/officeDocument/2006/bibliography" xmlns="http://schemas.openxmlformats.org/officeDocument/2006/bibliography" SelectedStyle="\ISO690Nmerical.XSL" StyleName="ISO 690 – Numerisk referens" Version="1987">
  <b:Source>
    <b:Tag>ISO13485</b:Tag>
    <b:SourceType>Misc</b:SourceType>
    <b:Guid>{3143AC27-8961-4C61-AE8A-DBCD61EB6079}</b:Guid>
    <b:Title>ISO 13485:2012, Medicintekniska produkter – Ledningssystem för kvalitet – Krav för regulatoriska ändamål</b:Title>
    <b:RefOrder>7</b:RefOrder>
  </b:Source>
  <b:Source>
    <b:Tag>PROC10011</b:Tag>
    <b:SourceType>Report</b:SourceType>
    <b:Guid>{086C64F6-2AB2-47DE-8035-BB17358A7CCB}</b:Guid>
    <b:Title>PROC-10011, Processbeskrivning Produktutveckling</b:Title>
    <b:RefOrder>6</b:RefOrder>
  </b:Source>
  <b:Source>
    <b:Tag>ISO14971</b:Tag>
    <b:SourceType>Report</b:SourceType>
    <b:Guid>{321E64C5-1D38-4278-AB6C-0F81902614E0}</b:Guid>
    <b:Title>ISO 14971:2012, Medicintekniska produkter – Tillämpning av ett system för riskhantering för medicintekniska produkter</b:Title>
    <b:RefOrder>1</b:RefOrder>
  </b:Source>
  <b:Source>
    <b:Tag>SocRiskanalys</b:Tag>
    <b:SourceType>Book</b:SourceType>
    <b:Guid>{C5996127-D855-445B-A563-974B813BE32F}</b:Guid>
    <b:Title>ISBN:978-91-86301-28-6, Riskanalys &amp; Händelseanalys - handbok för patientsäkerhet</b:Title>
    <b:RefOrder>8</b:RefOrder>
  </b:Source>
  <b:Source>
    <b:Tag>IEC62366</b:Tag>
    <b:SourceType>Report</b:SourceType>
    <b:Guid>{DB2FDB83-03E4-44A2-B5E1-9927E63A14B8}</b:Guid>
    <b:Title>IEC 62366, Medical devices - Application of usibility engineering to medical devices</b:Title>
    <b:RefOrder>9</b:RefOrder>
  </b:Source>
  <b:Source>
    <b:Tag>133021</b:Tag>
    <b:SourceType>Book</b:SourceType>
    <b:Guid>{E320E90D-51A1-46B1-94D9-71134328FD5A}</b:Guid>
    <b:Title>ST_LIST-133021 Riskhanteringsplan</b:Title>
    <b:RefOrder>3</b:RefOrder>
  </b:Source>
  <b:Source>
    <b:Tag>PROC10014</b:Tag>
    <b:SourceType>Report</b:SourceType>
    <b:Guid>{76C9EF6C-4936-4F06-806C-CAA6AD055FC2}</b:Guid>
    <b:Title>PROC-10014, Processbeskrivning Riskhantering</b:Title>
    <b:RefOrder>4</b:RefOrder>
  </b:Source>
  <b:Source>
    <b:Tag>133</b:Tag>
    <b:SourceType>ArticleInAPeriodical</b:SourceType>
    <b:Guid>{F2BC8006-7D60-4930-8012-9CF17AC43690}</b:Guid>
    <b:Title>133023 Riskhanteringsschema - Flödessplitter</b:Title>
    <b:RefOrder>5</b:RefOrder>
  </b:Source>
  <b:Source>
    <b:Tag>SPE</b:Tag>
    <b:SourceType>ArticleInAPeriodical</b:SourceType>
    <b:Guid>{18DC4760-C887-4181-A815-4C15E3CE8038}</b:Guid>
    <b:Title>SPEC-200331 Produktbeskrivning Flödessplitter</b:Title>
    <b:RefOrder>2</b:RefOrder>
  </b:Source>
</b:Sources>
</file>

<file path=customXml/itemProps1.xml><?xml version="1.0" encoding="utf-8"?>
<ds:datastoreItem xmlns:ds="http://schemas.openxmlformats.org/officeDocument/2006/customXml" ds:itemID="{E67F84DB-E0C9-41A3-AB0B-51367DD6807A}">
  <ds:schemaRefs>
    <ds:schemaRef ds:uri="http://schemas.microsoft.com/office/2006/metadata/properties"/>
    <ds:schemaRef ds:uri="http://schemas.microsoft.com/office/infopath/2007/PartnerControls"/>
    <ds:schemaRef ds:uri="0f08771d-a4dc-4376-98e8-160e0f9e1930"/>
  </ds:schemaRefs>
</ds:datastoreItem>
</file>

<file path=customXml/itemProps2.xml><?xml version="1.0" encoding="utf-8"?>
<ds:datastoreItem xmlns:ds="http://schemas.openxmlformats.org/officeDocument/2006/customXml" ds:itemID="{666767AF-5045-4D0F-BA1C-3371FDD35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8771d-a4dc-4376-98e8-160e0f9e1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23AFC0-E06D-40D9-8EAF-59304740C127}">
  <ds:schemaRefs>
    <ds:schemaRef ds:uri="http://schemas.microsoft.com/sharepoint/events"/>
  </ds:schemaRefs>
</ds:datastoreItem>
</file>

<file path=customXml/itemProps4.xml><?xml version="1.0" encoding="utf-8"?>
<ds:datastoreItem xmlns:ds="http://schemas.openxmlformats.org/officeDocument/2006/customXml" ds:itemID="{717A3DDB-9A30-477E-8A35-3621E546FDA9}">
  <ds:schemaRefs>
    <ds:schemaRef ds:uri="http://schemas.microsoft.com/sharepoint/v3/contenttype/forms"/>
  </ds:schemaRefs>
</ds:datastoreItem>
</file>

<file path=customXml/itemProps5.xml><?xml version="1.0" encoding="utf-8"?>
<ds:datastoreItem xmlns:ds="http://schemas.openxmlformats.org/officeDocument/2006/customXml" ds:itemID="{4A2258B8-AECC-40A7-BCAE-857A019C645D}">
  <ds:schemaRefs>
    <ds:schemaRef ds:uri="http://schemas.microsoft.com/office/2006/customDocumentInformationPanel"/>
  </ds:schemaRefs>
</ds:datastoreItem>
</file>

<file path=customXml/itemProps6.xml><?xml version="1.0" encoding="utf-8"?>
<ds:datastoreItem xmlns:ds="http://schemas.openxmlformats.org/officeDocument/2006/customXml" ds:itemID="{71F58127-2483-2F48-9CC0-E90670B9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2488</Words>
  <Characters>13190</Characters>
  <Application>Microsoft Office Word</Application>
  <DocSecurity>0</DocSecurity>
  <Lines>109</Lines>
  <Paragraphs>31</Paragraphs>
  <ScaleCrop>false</ScaleCrop>
  <HeadingPairs>
    <vt:vector size="2" baseType="variant">
      <vt:variant>
        <vt:lpstr>Rubrik</vt:lpstr>
      </vt:variant>
      <vt:variant>
        <vt:i4>1</vt:i4>
      </vt:variant>
    </vt:vector>
  </HeadingPairs>
  <TitlesOfParts>
    <vt:vector size="1" baseType="lpstr">
      <vt:lpstr>Utveckling av medicinteknisk produkt</vt:lpstr>
    </vt:vector>
  </TitlesOfParts>
  <Manager/>
  <Company>Digitalisering IT och MT</Company>
  <LinksUpToDate>false</LinksUpToDate>
  <CharactersWithSpaces>15647</CharactersWithSpaces>
  <SharedDoc>false</SharedDoc>
  <HLinks>
    <vt:vector size="144" baseType="variant">
      <vt:variant>
        <vt:i4>1835059</vt:i4>
      </vt:variant>
      <vt:variant>
        <vt:i4>140</vt:i4>
      </vt:variant>
      <vt:variant>
        <vt:i4>0</vt:i4>
      </vt:variant>
      <vt:variant>
        <vt:i4>5</vt:i4>
      </vt:variant>
      <vt:variant>
        <vt:lpwstr/>
      </vt:variant>
      <vt:variant>
        <vt:lpwstr>_Toc526151592</vt:lpwstr>
      </vt:variant>
      <vt:variant>
        <vt:i4>1835059</vt:i4>
      </vt:variant>
      <vt:variant>
        <vt:i4>134</vt:i4>
      </vt:variant>
      <vt:variant>
        <vt:i4>0</vt:i4>
      </vt:variant>
      <vt:variant>
        <vt:i4>5</vt:i4>
      </vt:variant>
      <vt:variant>
        <vt:lpwstr/>
      </vt:variant>
      <vt:variant>
        <vt:lpwstr>_Toc526151591</vt:lpwstr>
      </vt:variant>
      <vt:variant>
        <vt:i4>1835059</vt:i4>
      </vt:variant>
      <vt:variant>
        <vt:i4>128</vt:i4>
      </vt:variant>
      <vt:variant>
        <vt:i4>0</vt:i4>
      </vt:variant>
      <vt:variant>
        <vt:i4>5</vt:i4>
      </vt:variant>
      <vt:variant>
        <vt:lpwstr/>
      </vt:variant>
      <vt:variant>
        <vt:lpwstr>_Toc526151590</vt:lpwstr>
      </vt:variant>
      <vt:variant>
        <vt:i4>1900595</vt:i4>
      </vt:variant>
      <vt:variant>
        <vt:i4>122</vt:i4>
      </vt:variant>
      <vt:variant>
        <vt:i4>0</vt:i4>
      </vt:variant>
      <vt:variant>
        <vt:i4>5</vt:i4>
      </vt:variant>
      <vt:variant>
        <vt:lpwstr/>
      </vt:variant>
      <vt:variant>
        <vt:lpwstr>_Toc526151589</vt:lpwstr>
      </vt:variant>
      <vt:variant>
        <vt:i4>1900595</vt:i4>
      </vt:variant>
      <vt:variant>
        <vt:i4>116</vt:i4>
      </vt:variant>
      <vt:variant>
        <vt:i4>0</vt:i4>
      </vt:variant>
      <vt:variant>
        <vt:i4>5</vt:i4>
      </vt:variant>
      <vt:variant>
        <vt:lpwstr/>
      </vt:variant>
      <vt:variant>
        <vt:lpwstr>_Toc526151588</vt:lpwstr>
      </vt:variant>
      <vt:variant>
        <vt:i4>1900595</vt:i4>
      </vt:variant>
      <vt:variant>
        <vt:i4>110</vt:i4>
      </vt:variant>
      <vt:variant>
        <vt:i4>0</vt:i4>
      </vt:variant>
      <vt:variant>
        <vt:i4>5</vt:i4>
      </vt:variant>
      <vt:variant>
        <vt:lpwstr/>
      </vt:variant>
      <vt:variant>
        <vt:lpwstr>_Toc526151587</vt:lpwstr>
      </vt:variant>
      <vt:variant>
        <vt:i4>1900595</vt:i4>
      </vt:variant>
      <vt:variant>
        <vt:i4>104</vt:i4>
      </vt:variant>
      <vt:variant>
        <vt:i4>0</vt:i4>
      </vt:variant>
      <vt:variant>
        <vt:i4>5</vt:i4>
      </vt:variant>
      <vt:variant>
        <vt:lpwstr/>
      </vt:variant>
      <vt:variant>
        <vt:lpwstr>_Toc526151586</vt:lpwstr>
      </vt:variant>
      <vt:variant>
        <vt:i4>1900595</vt:i4>
      </vt:variant>
      <vt:variant>
        <vt:i4>98</vt:i4>
      </vt:variant>
      <vt:variant>
        <vt:i4>0</vt:i4>
      </vt:variant>
      <vt:variant>
        <vt:i4>5</vt:i4>
      </vt:variant>
      <vt:variant>
        <vt:lpwstr/>
      </vt:variant>
      <vt:variant>
        <vt:lpwstr>_Toc526151585</vt:lpwstr>
      </vt:variant>
      <vt:variant>
        <vt:i4>1900595</vt:i4>
      </vt:variant>
      <vt:variant>
        <vt:i4>92</vt:i4>
      </vt:variant>
      <vt:variant>
        <vt:i4>0</vt:i4>
      </vt:variant>
      <vt:variant>
        <vt:i4>5</vt:i4>
      </vt:variant>
      <vt:variant>
        <vt:lpwstr/>
      </vt:variant>
      <vt:variant>
        <vt:lpwstr>_Toc526151584</vt:lpwstr>
      </vt:variant>
      <vt:variant>
        <vt:i4>1900595</vt:i4>
      </vt:variant>
      <vt:variant>
        <vt:i4>86</vt:i4>
      </vt:variant>
      <vt:variant>
        <vt:i4>0</vt:i4>
      </vt:variant>
      <vt:variant>
        <vt:i4>5</vt:i4>
      </vt:variant>
      <vt:variant>
        <vt:lpwstr/>
      </vt:variant>
      <vt:variant>
        <vt:lpwstr>_Toc526151583</vt:lpwstr>
      </vt:variant>
      <vt:variant>
        <vt:i4>1900595</vt:i4>
      </vt:variant>
      <vt:variant>
        <vt:i4>80</vt:i4>
      </vt:variant>
      <vt:variant>
        <vt:i4>0</vt:i4>
      </vt:variant>
      <vt:variant>
        <vt:i4>5</vt:i4>
      </vt:variant>
      <vt:variant>
        <vt:lpwstr/>
      </vt:variant>
      <vt:variant>
        <vt:lpwstr>_Toc526151582</vt:lpwstr>
      </vt:variant>
      <vt:variant>
        <vt:i4>1900595</vt:i4>
      </vt:variant>
      <vt:variant>
        <vt:i4>74</vt:i4>
      </vt:variant>
      <vt:variant>
        <vt:i4>0</vt:i4>
      </vt:variant>
      <vt:variant>
        <vt:i4>5</vt:i4>
      </vt:variant>
      <vt:variant>
        <vt:lpwstr/>
      </vt:variant>
      <vt:variant>
        <vt:lpwstr>_Toc526151581</vt:lpwstr>
      </vt:variant>
      <vt:variant>
        <vt:i4>1900595</vt:i4>
      </vt:variant>
      <vt:variant>
        <vt:i4>68</vt:i4>
      </vt:variant>
      <vt:variant>
        <vt:i4>0</vt:i4>
      </vt:variant>
      <vt:variant>
        <vt:i4>5</vt:i4>
      </vt:variant>
      <vt:variant>
        <vt:lpwstr/>
      </vt:variant>
      <vt:variant>
        <vt:lpwstr>_Toc526151580</vt:lpwstr>
      </vt:variant>
      <vt:variant>
        <vt:i4>1179699</vt:i4>
      </vt:variant>
      <vt:variant>
        <vt:i4>62</vt:i4>
      </vt:variant>
      <vt:variant>
        <vt:i4>0</vt:i4>
      </vt:variant>
      <vt:variant>
        <vt:i4>5</vt:i4>
      </vt:variant>
      <vt:variant>
        <vt:lpwstr/>
      </vt:variant>
      <vt:variant>
        <vt:lpwstr>_Toc526151579</vt:lpwstr>
      </vt:variant>
      <vt:variant>
        <vt:i4>1179699</vt:i4>
      </vt:variant>
      <vt:variant>
        <vt:i4>56</vt:i4>
      </vt:variant>
      <vt:variant>
        <vt:i4>0</vt:i4>
      </vt:variant>
      <vt:variant>
        <vt:i4>5</vt:i4>
      </vt:variant>
      <vt:variant>
        <vt:lpwstr/>
      </vt:variant>
      <vt:variant>
        <vt:lpwstr>_Toc526151578</vt:lpwstr>
      </vt:variant>
      <vt:variant>
        <vt:i4>1179699</vt:i4>
      </vt:variant>
      <vt:variant>
        <vt:i4>50</vt:i4>
      </vt:variant>
      <vt:variant>
        <vt:i4>0</vt:i4>
      </vt:variant>
      <vt:variant>
        <vt:i4>5</vt:i4>
      </vt:variant>
      <vt:variant>
        <vt:lpwstr/>
      </vt:variant>
      <vt:variant>
        <vt:lpwstr>_Toc526151577</vt:lpwstr>
      </vt:variant>
      <vt:variant>
        <vt:i4>1179699</vt:i4>
      </vt:variant>
      <vt:variant>
        <vt:i4>44</vt:i4>
      </vt:variant>
      <vt:variant>
        <vt:i4>0</vt:i4>
      </vt:variant>
      <vt:variant>
        <vt:i4>5</vt:i4>
      </vt:variant>
      <vt:variant>
        <vt:lpwstr/>
      </vt:variant>
      <vt:variant>
        <vt:lpwstr>_Toc526151576</vt:lpwstr>
      </vt:variant>
      <vt:variant>
        <vt:i4>1179699</vt:i4>
      </vt:variant>
      <vt:variant>
        <vt:i4>38</vt:i4>
      </vt:variant>
      <vt:variant>
        <vt:i4>0</vt:i4>
      </vt:variant>
      <vt:variant>
        <vt:i4>5</vt:i4>
      </vt:variant>
      <vt:variant>
        <vt:lpwstr/>
      </vt:variant>
      <vt:variant>
        <vt:lpwstr>_Toc526151575</vt:lpwstr>
      </vt:variant>
      <vt:variant>
        <vt:i4>1179699</vt:i4>
      </vt:variant>
      <vt:variant>
        <vt:i4>32</vt:i4>
      </vt:variant>
      <vt:variant>
        <vt:i4>0</vt:i4>
      </vt:variant>
      <vt:variant>
        <vt:i4>5</vt:i4>
      </vt:variant>
      <vt:variant>
        <vt:lpwstr/>
      </vt:variant>
      <vt:variant>
        <vt:lpwstr>_Toc526151574</vt:lpwstr>
      </vt:variant>
      <vt:variant>
        <vt:i4>1179699</vt:i4>
      </vt:variant>
      <vt:variant>
        <vt:i4>26</vt:i4>
      </vt:variant>
      <vt:variant>
        <vt:i4>0</vt:i4>
      </vt:variant>
      <vt:variant>
        <vt:i4>5</vt:i4>
      </vt:variant>
      <vt:variant>
        <vt:lpwstr/>
      </vt:variant>
      <vt:variant>
        <vt:lpwstr>_Toc526151573</vt:lpwstr>
      </vt:variant>
      <vt:variant>
        <vt:i4>1179699</vt:i4>
      </vt:variant>
      <vt:variant>
        <vt:i4>20</vt:i4>
      </vt:variant>
      <vt:variant>
        <vt:i4>0</vt:i4>
      </vt:variant>
      <vt:variant>
        <vt:i4>5</vt:i4>
      </vt:variant>
      <vt:variant>
        <vt:lpwstr/>
      </vt:variant>
      <vt:variant>
        <vt:lpwstr>_Toc526151572</vt:lpwstr>
      </vt:variant>
      <vt:variant>
        <vt:i4>1179699</vt:i4>
      </vt:variant>
      <vt:variant>
        <vt:i4>14</vt:i4>
      </vt:variant>
      <vt:variant>
        <vt:i4>0</vt:i4>
      </vt:variant>
      <vt:variant>
        <vt:i4>5</vt:i4>
      </vt:variant>
      <vt:variant>
        <vt:lpwstr/>
      </vt:variant>
      <vt:variant>
        <vt:lpwstr>_Toc526151571</vt:lpwstr>
      </vt:variant>
      <vt:variant>
        <vt:i4>1179699</vt:i4>
      </vt:variant>
      <vt:variant>
        <vt:i4>8</vt:i4>
      </vt:variant>
      <vt:variant>
        <vt:i4>0</vt:i4>
      </vt:variant>
      <vt:variant>
        <vt:i4>5</vt:i4>
      </vt:variant>
      <vt:variant>
        <vt:lpwstr/>
      </vt:variant>
      <vt:variant>
        <vt:lpwstr>_Toc526151570</vt:lpwstr>
      </vt:variant>
      <vt:variant>
        <vt:i4>1245235</vt:i4>
      </vt:variant>
      <vt:variant>
        <vt:i4>2</vt:i4>
      </vt:variant>
      <vt:variant>
        <vt:i4>0</vt:i4>
      </vt:variant>
      <vt:variant>
        <vt:i4>5</vt:i4>
      </vt:variant>
      <vt:variant>
        <vt:lpwstr/>
      </vt:variant>
      <vt:variant>
        <vt:lpwstr>_Toc526151569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Utveckling av medicinteknisk produkt</dc:title>
  <dc:subject>Delat högflöde</dc:subject>
  <dc:creator>Per.Nordqvist@skane.se</dc:creator>
  <cp:keywords>13-3525</cp:keywords>
  <dc:description>Produktframställning av medicinteknisk produkt enligt SOSF2008:1</dc:description>
  <cp:lastModifiedBy>Jesper Fogestam Hessius</cp:lastModifiedBy>
  <cp:revision>32</cp:revision>
  <cp:lastPrinted>2020-04-02T13:30:00Z</cp:lastPrinted>
  <dcterms:created xsi:type="dcterms:W3CDTF">2020-04-02T11:52:00Z</dcterms:created>
  <dcterms:modified xsi:type="dcterms:W3CDTF">2020-04-02T21:36:00Z</dcterms:modified>
  <cp:category>RSMT 2026-2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ID">
    <vt:lpwstr>PROC-10002</vt:lpwstr>
  </property>
  <property fmtid="{D5CDD505-2E9C-101B-9397-08002B2CF9AE}" pid="3" name="_VerNbrMajor">
    <vt:lpwstr>0</vt:lpwstr>
  </property>
  <property fmtid="{D5CDD505-2E9C-101B-9397-08002B2CF9AE}" pid="4" name="_VerNbr_Sub">
    <vt:lpwstr>0</vt:lpwstr>
  </property>
  <property fmtid="{D5CDD505-2E9C-101B-9397-08002B2CF9AE}" pid="5" name="_created_by">
    <vt:lpwstr>Johan Hellfalk</vt:lpwstr>
  </property>
  <property fmtid="{D5CDD505-2E9C-101B-9397-08002B2CF9AE}" pid="6" name="_modified_by">
    <vt:lpwstr>Johan Hellfalk</vt:lpwstr>
  </property>
  <property fmtid="{D5CDD505-2E9C-101B-9397-08002B2CF9AE}" pid="7" name="_approve_date">
    <vt:lpwstr>N/A</vt:lpwstr>
  </property>
  <property fmtid="{D5CDD505-2E9C-101B-9397-08002B2CF9AE}" pid="8" name="_creation_date">
    <vt:lpwstr>2012-04-01</vt:lpwstr>
  </property>
  <property fmtid="{D5CDD505-2E9C-101B-9397-08002B2CF9AE}" pid="9" name="_modified_date">
    <vt:lpwstr>2012-04-01</vt:lpwstr>
  </property>
  <property fmtid="{D5CDD505-2E9C-101B-9397-08002B2CF9AE}" pid="10" name="_doc_type">
    <vt:lpwstr>Process</vt:lpwstr>
  </property>
  <property fmtid="{D5CDD505-2E9C-101B-9397-08002B2CF9AE}" pid="11" name="_doc_title">
    <vt:lpwstr>Document and record control</vt:lpwstr>
  </property>
  <property fmtid="{D5CDD505-2E9C-101B-9397-08002B2CF9AE}" pid="12" name="_doc_status">
    <vt:lpwstr>Draft</vt:lpwstr>
  </property>
  <property fmtid="{D5CDD505-2E9C-101B-9397-08002B2CF9AE}" pid="13" name="_approved_by">
    <vt:lpwstr>N/A</vt:lpwstr>
  </property>
  <property fmtid="{D5CDD505-2E9C-101B-9397-08002B2CF9AE}" pid="14" name="_effective_date">
    <vt:lpwstr> </vt:lpwstr>
  </property>
  <property fmtid="{D5CDD505-2E9C-101B-9397-08002B2CF9AE}" pid="15" name="_effective_by">
    <vt:lpwstr> </vt:lpwstr>
  </property>
  <property fmtid="{D5CDD505-2E9C-101B-9397-08002B2CF9AE}" pid="16" name="_retired_date">
    <vt:lpwstr> </vt:lpwstr>
  </property>
  <property fmtid="{D5CDD505-2E9C-101B-9397-08002B2CF9AE}" pid="17" name="_Change_Notice">
    <vt:lpwstr> </vt:lpwstr>
  </property>
  <property fmtid="{D5CDD505-2E9C-101B-9397-08002B2CF9AE}" pid="18" name="ContentTypeId">
    <vt:lpwstr>0x010100193F3CC3FDBFA24085074B655C5E761F</vt:lpwstr>
  </property>
  <property fmtid="{D5CDD505-2E9C-101B-9397-08002B2CF9AE}" pid="19" name="_dlc_DocIdItemGuid">
    <vt:lpwstr>7e122bb2-c940-4825-a02f-966f8e1d5cb4</vt:lpwstr>
  </property>
  <property fmtid="{D5CDD505-2E9C-101B-9397-08002B2CF9AE}" pid="20" name="Kontrollerad av">
    <vt:lpwstr>Granskad</vt:lpwstr>
  </property>
  <property fmtid="{D5CDD505-2E9C-101B-9397-08002B2CF9AE}" pid="21" name="Dokumenttyp">
    <vt:lpwstr>40;#(RE) Rapport|d3c04ac7-b677-4e6d-b4ae-2380171dc64f</vt:lpwstr>
  </property>
  <property fmtid="{D5CDD505-2E9C-101B-9397-08002B2CF9AE}" pid="22" name="Ämnesområde">
    <vt:lpwstr>79;#Verksamhetsprocesser|eb688dd1-493d-4a54-a83c-5ed5de3a7fee</vt:lpwstr>
  </property>
  <property fmtid="{D5CDD505-2E9C-101B-9397-08002B2CF9AE}" pid="23" name="Ort">
    <vt:lpwstr/>
  </property>
  <property fmtid="{D5CDD505-2E9C-101B-9397-08002B2CF9AE}" pid="24" name="Dokumentslag">
    <vt:lpwstr>45;#Styrande dok (ej labmedicin)|516e5653-cf95-4fb4-b0a6-6a0681afa503</vt:lpwstr>
  </property>
  <property fmtid="{D5CDD505-2E9C-101B-9397-08002B2CF9AE}" pid="25" name="Gäller för">
    <vt:lpwstr>64;#VO Medicinsk teknik Skåne|4dd45c9d-a86b-4fa1-b8d6-b62698d8852e</vt:lpwstr>
  </property>
  <property fmtid="{D5CDD505-2E9C-101B-9397-08002B2CF9AE}" pid="26" name="Process">
    <vt:lpwstr>166;#Utveckling|dd6e8c2f-03a2-42dd-8a12-1279121d19ef</vt:lpwstr>
  </property>
  <property fmtid="{D5CDD505-2E9C-101B-9397-08002B2CF9AE}" pid="27" name="Förtydligande dokumenttyp">
    <vt:lpwstr/>
  </property>
  <property fmtid="{D5CDD505-2E9C-101B-9397-08002B2CF9AE}" pid="28" name="Slutdatum">
    <vt:lpwstr>Datum</vt:lpwstr>
  </property>
</Properties>
</file>